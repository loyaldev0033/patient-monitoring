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71863" w14:textId="77777777" w:rsidR="007E0DCA" w:rsidRDefault="007E0DCA" w:rsidP="007E0DCA">
      <w:pPr>
        <w:ind w:leftChars="0" w:left="0" w:firstLineChars="0" w:firstLine="0"/>
        <w:rPr>
          <w:sz w:val="32"/>
          <w:szCs w:val="32"/>
        </w:rPr>
      </w:pPr>
      <w:bookmarkStart w:id="0" w:name="_Hlk118231792"/>
      <w:bookmarkEnd w:id="0"/>
    </w:p>
    <w:p w14:paraId="19C5AB1C" w14:textId="696E3EAB" w:rsidR="001F1796" w:rsidRDefault="00000000" w:rsidP="007E0DCA">
      <w:pPr>
        <w:ind w:leftChars="0" w:left="0" w:firstLineChars="0" w:firstLine="0"/>
        <w:rPr>
          <w:rFonts w:ascii="Arial" w:eastAsia="Arial" w:hAnsi="Arial" w:cs="Arial"/>
          <w:sz w:val="32"/>
          <w:szCs w:val="32"/>
        </w:rPr>
      </w:pPr>
      <w:r>
        <w:rPr>
          <w:rFonts w:ascii="Arial" w:eastAsia="Arial" w:hAnsi="Arial" w:cs="Arial"/>
          <w:b/>
          <w:sz w:val="32"/>
          <w:szCs w:val="32"/>
        </w:rPr>
        <w:t>University Research Ethics Committee</w:t>
      </w:r>
    </w:p>
    <w:p w14:paraId="4F421415" w14:textId="77777777" w:rsidR="001F1796" w:rsidRDefault="00000000">
      <w:pPr>
        <w:spacing w:after="120"/>
        <w:ind w:left="1" w:hanging="3"/>
        <w:rPr>
          <w:rFonts w:ascii="Arial" w:eastAsia="Arial" w:hAnsi="Arial" w:cs="Arial"/>
          <w:sz w:val="32"/>
          <w:szCs w:val="32"/>
        </w:rPr>
      </w:pPr>
      <w:r>
        <w:rPr>
          <w:rFonts w:ascii="Arial" w:eastAsia="Arial" w:hAnsi="Arial" w:cs="Arial"/>
          <w:b/>
          <w:sz w:val="32"/>
          <w:szCs w:val="32"/>
        </w:rPr>
        <w:t>Front cover sheet for applications</w:t>
      </w:r>
    </w:p>
    <w:p w14:paraId="35094B56" w14:textId="77777777" w:rsidR="001F1796" w:rsidRDefault="00000000">
      <w:pPr>
        <w:spacing w:after="120"/>
        <w:ind w:left="0" w:hanging="2"/>
        <w:rPr>
          <w:rFonts w:ascii="Arial" w:eastAsia="Arial" w:hAnsi="Arial" w:cs="Arial"/>
        </w:rPr>
      </w:pPr>
      <w:r>
        <w:rPr>
          <w:rFonts w:ascii="Arial" w:eastAsia="Arial" w:hAnsi="Arial" w:cs="Arial"/>
          <w:b/>
        </w:rPr>
        <w:t>Applicant’s name:</w:t>
      </w:r>
      <w:r>
        <w:rPr>
          <w:rFonts w:ascii="Arial" w:eastAsia="Arial" w:hAnsi="Arial" w:cs="Arial"/>
          <w:b/>
        </w:rPr>
        <w:tab/>
      </w:r>
      <w:r>
        <w:rPr>
          <w:rFonts w:ascii="Arial" w:eastAsia="Arial" w:hAnsi="Arial" w:cs="Arial"/>
        </w:rPr>
        <w:t>Hammadh Yusuf Mohamed Arquil</w:t>
      </w:r>
    </w:p>
    <w:p w14:paraId="409BF6B0" w14:textId="77777777" w:rsidR="001F1796" w:rsidRDefault="00000000">
      <w:pPr>
        <w:spacing w:after="120"/>
        <w:ind w:left="0" w:hanging="2"/>
        <w:rPr>
          <w:rFonts w:ascii="Arial" w:eastAsia="Arial" w:hAnsi="Arial" w:cs="Arial"/>
        </w:rPr>
      </w:pPr>
      <w:r>
        <w:rPr>
          <w:rFonts w:ascii="Arial" w:eastAsia="Arial" w:hAnsi="Arial" w:cs="Arial"/>
          <w:b/>
        </w:rPr>
        <w:t xml:space="preserve">Project Title: </w:t>
      </w:r>
      <w:r>
        <w:rPr>
          <w:rFonts w:ascii="Arial" w:eastAsia="Arial" w:hAnsi="Arial" w:cs="Arial"/>
        </w:rPr>
        <w:t>Health Status Assessment in Remote Patient Monitoring Systems using Hybrid Machine Learning</w:t>
      </w:r>
    </w:p>
    <w:p w14:paraId="3A538C9D" w14:textId="77777777" w:rsidR="001F1796" w:rsidRDefault="00000000">
      <w:pPr>
        <w:spacing w:after="120"/>
        <w:ind w:left="0" w:hanging="2"/>
        <w:rPr>
          <w:rFonts w:ascii="Arial" w:eastAsia="Arial" w:hAnsi="Arial" w:cs="Arial"/>
        </w:rPr>
      </w:pPr>
      <w:r>
        <w:rPr>
          <w:rFonts w:ascii="Arial" w:eastAsia="Arial" w:hAnsi="Arial" w:cs="Arial"/>
          <w:b/>
        </w:rPr>
        <w:t>Application Reference   ___ - ___ - ___ (for office use only)</w:t>
      </w:r>
    </w:p>
    <w:p w14:paraId="3246323C" w14:textId="77777777" w:rsidR="001F1796" w:rsidRDefault="00000000">
      <w:pPr>
        <w:ind w:left="0" w:hanging="2"/>
        <w:rPr>
          <w:rFonts w:ascii="Arial" w:eastAsia="Arial" w:hAnsi="Arial" w:cs="Arial"/>
        </w:rPr>
      </w:pPr>
      <w:r>
        <w:rPr>
          <w:rFonts w:ascii="Arial" w:eastAsia="Arial" w:hAnsi="Arial" w:cs="Arial"/>
          <w:b/>
        </w:rPr>
        <w:t>Please complete the checklist below before submitting your ethics application</w:t>
      </w:r>
    </w:p>
    <w:tbl>
      <w:tblPr>
        <w:tblStyle w:val="a"/>
        <w:tblW w:w="9648" w:type="dxa"/>
        <w:tblInd w:w="-108" w:type="dxa"/>
        <w:tblLayout w:type="fixed"/>
        <w:tblLook w:val="0000" w:firstRow="0" w:lastRow="0" w:firstColumn="0" w:lastColumn="0" w:noHBand="0" w:noVBand="0"/>
      </w:tblPr>
      <w:tblGrid>
        <w:gridCol w:w="7558"/>
        <w:gridCol w:w="740"/>
        <w:gridCol w:w="703"/>
        <w:gridCol w:w="647"/>
      </w:tblGrid>
      <w:tr w:rsidR="001F1796" w14:paraId="149DB3AB" w14:textId="77777777" w:rsidTr="007E0DCA">
        <w:trPr>
          <w:trHeight w:val="307"/>
        </w:trPr>
        <w:tc>
          <w:tcPr>
            <w:tcW w:w="7558" w:type="dxa"/>
            <w:vAlign w:val="center"/>
          </w:tcPr>
          <w:p w14:paraId="4A020169" w14:textId="77777777" w:rsidR="001F1796" w:rsidRDefault="00000000">
            <w:pPr>
              <w:ind w:left="0" w:hanging="2"/>
              <w:rPr>
                <w:rFonts w:ascii="Arial" w:eastAsia="Arial" w:hAnsi="Arial" w:cs="Arial"/>
                <w:sz w:val="20"/>
                <w:szCs w:val="20"/>
              </w:rPr>
            </w:pPr>
            <w:r>
              <w:rPr>
                <w:rFonts w:ascii="Arial" w:eastAsia="Arial" w:hAnsi="Arial" w:cs="Arial"/>
                <w:b/>
                <w:sz w:val="20"/>
                <w:szCs w:val="20"/>
              </w:rPr>
              <w:t>Enclosed:</w:t>
            </w:r>
          </w:p>
        </w:tc>
        <w:tc>
          <w:tcPr>
            <w:tcW w:w="740" w:type="dxa"/>
            <w:vAlign w:val="center"/>
          </w:tcPr>
          <w:p w14:paraId="49FCFC46" w14:textId="1F1F67E2" w:rsidR="001F1796" w:rsidRDefault="007E0DCA">
            <w:pPr>
              <w:ind w:left="0" w:hanging="2"/>
              <w:rPr>
                <w:rFonts w:ascii="Arial" w:eastAsia="Arial" w:hAnsi="Arial" w:cs="Arial"/>
                <w:sz w:val="20"/>
                <w:szCs w:val="20"/>
              </w:rPr>
            </w:pPr>
            <w:r>
              <w:rPr>
                <w:rFonts w:ascii="Arial" w:eastAsia="Arial" w:hAnsi="Arial" w:cs="Arial"/>
                <w:b/>
                <w:sz w:val="20"/>
                <w:szCs w:val="20"/>
              </w:rPr>
              <w:t xml:space="preserve"> </w:t>
            </w:r>
            <w:r w:rsidR="00000000">
              <w:rPr>
                <w:rFonts w:ascii="Arial" w:eastAsia="Arial" w:hAnsi="Arial" w:cs="Arial"/>
                <w:b/>
                <w:sz w:val="20"/>
                <w:szCs w:val="20"/>
              </w:rPr>
              <w:t>Y</w:t>
            </w:r>
            <w:r>
              <w:rPr>
                <w:rFonts w:ascii="Arial" w:eastAsia="Arial" w:hAnsi="Arial" w:cs="Arial"/>
                <w:b/>
                <w:sz w:val="20"/>
                <w:szCs w:val="20"/>
              </w:rPr>
              <w:t>E</w:t>
            </w:r>
            <w:r w:rsidR="00000000">
              <w:rPr>
                <w:rFonts w:ascii="Arial" w:eastAsia="Arial" w:hAnsi="Arial" w:cs="Arial"/>
                <w:b/>
                <w:sz w:val="20"/>
                <w:szCs w:val="20"/>
              </w:rPr>
              <w:t>S</w:t>
            </w:r>
          </w:p>
        </w:tc>
        <w:tc>
          <w:tcPr>
            <w:tcW w:w="703" w:type="dxa"/>
            <w:vAlign w:val="center"/>
          </w:tcPr>
          <w:p w14:paraId="0966EF30" w14:textId="75115B21" w:rsidR="001F1796" w:rsidRDefault="007E0DCA" w:rsidP="007E0DCA">
            <w:pPr>
              <w:ind w:leftChars="0" w:left="0" w:firstLineChars="0" w:firstLine="0"/>
              <w:rPr>
                <w:rFonts w:ascii="Arial" w:eastAsia="Arial" w:hAnsi="Arial" w:cs="Arial"/>
                <w:sz w:val="20"/>
                <w:szCs w:val="20"/>
              </w:rPr>
            </w:pPr>
            <w:r>
              <w:rPr>
                <w:rFonts w:ascii="Arial" w:eastAsia="Arial" w:hAnsi="Arial" w:cs="Arial"/>
                <w:b/>
                <w:sz w:val="20"/>
                <w:szCs w:val="20"/>
              </w:rPr>
              <w:t xml:space="preserve">  </w:t>
            </w:r>
            <w:r w:rsidR="00000000">
              <w:rPr>
                <w:rFonts w:ascii="Arial" w:eastAsia="Arial" w:hAnsi="Arial" w:cs="Arial"/>
                <w:b/>
                <w:sz w:val="20"/>
                <w:szCs w:val="20"/>
              </w:rPr>
              <w:t>NO</w:t>
            </w:r>
          </w:p>
        </w:tc>
        <w:tc>
          <w:tcPr>
            <w:tcW w:w="647" w:type="dxa"/>
            <w:vAlign w:val="center"/>
          </w:tcPr>
          <w:p w14:paraId="4CF2AB2D" w14:textId="77777777" w:rsidR="001F1796" w:rsidRDefault="00000000">
            <w:pPr>
              <w:ind w:left="0" w:hanging="2"/>
              <w:rPr>
                <w:rFonts w:ascii="Arial" w:eastAsia="Arial" w:hAnsi="Arial" w:cs="Arial"/>
                <w:sz w:val="20"/>
                <w:szCs w:val="20"/>
              </w:rPr>
            </w:pPr>
            <w:r>
              <w:rPr>
                <w:rFonts w:ascii="Arial" w:eastAsia="Arial" w:hAnsi="Arial" w:cs="Arial"/>
                <w:b/>
                <w:sz w:val="20"/>
                <w:szCs w:val="20"/>
              </w:rPr>
              <w:t>N/A</w:t>
            </w:r>
          </w:p>
        </w:tc>
      </w:tr>
      <w:tr w:rsidR="001F1796" w14:paraId="0F46EDF3" w14:textId="77777777" w:rsidTr="007E0DCA">
        <w:tc>
          <w:tcPr>
            <w:tcW w:w="7558" w:type="dxa"/>
          </w:tcPr>
          <w:p w14:paraId="01026431" w14:textId="77777777" w:rsidR="001F1796" w:rsidRDefault="00000000">
            <w:pPr>
              <w:ind w:left="0" w:hanging="2"/>
              <w:rPr>
                <w:rFonts w:ascii="Arial" w:eastAsia="Arial" w:hAnsi="Arial" w:cs="Arial"/>
                <w:sz w:val="20"/>
                <w:szCs w:val="20"/>
              </w:rPr>
            </w:pPr>
            <w:r>
              <w:rPr>
                <w:rFonts w:ascii="Arial" w:eastAsia="Arial" w:hAnsi="Arial" w:cs="Arial"/>
                <w:sz w:val="20"/>
                <w:szCs w:val="20"/>
              </w:rPr>
              <w:t>Application Form Part A attached.</w:t>
            </w:r>
          </w:p>
          <w:p w14:paraId="53CA60B3" w14:textId="77777777" w:rsidR="001F1796" w:rsidRDefault="001F1796">
            <w:pPr>
              <w:ind w:left="0" w:hanging="2"/>
              <w:rPr>
                <w:rFonts w:ascii="Arial" w:eastAsia="Arial" w:hAnsi="Arial" w:cs="Arial"/>
                <w:sz w:val="20"/>
                <w:szCs w:val="20"/>
              </w:rPr>
            </w:pPr>
          </w:p>
        </w:tc>
        <w:tc>
          <w:tcPr>
            <w:tcW w:w="740" w:type="dxa"/>
          </w:tcPr>
          <w:p w14:paraId="15EC9603" w14:textId="043118EE" w:rsidR="001F1796" w:rsidRPr="00615772" w:rsidRDefault="007E0DCA">
            <w:pPr>
              <w:ind w:left="0" w:hanging="2"/>
              <w:jc w:val="center"/>
              <w:rPr>
                <w:rFonts w:ascii="Arial" w:eastAsia="Arial" w:hAnsi="Arial" w:cs="Arial"/>
              </w:rPr>
            </w:pPr>
            <w:r w:rsidRPr="00615772">
              <w:rPr>
                <w:rFonts w:ascii="Segoe UI Symbol" w:eastAsia="Arial" w:hAnsi="Segoe UI Symbol" w:cs="Segoe UI Symbol"/>
                <w:sz w:val="20"/>
                <w:szCs w:val="20"/>
              </w:rPr>
              <w:t>☐</w:t>
            </w:r>
          </w:p>
        </w:tc>
        <w:tc>
          <w:tcPr>
            <w:tcW w:w="703" w:type="dxa"/>
          </w:tcPr>
          <w:p w14:paraId="3043AE02" w14:textId="77777777" w:rsidR="001F1796" w:rsidRPr="00615772" w:rsidRDefault="00000000">
            <w:pPr>
              <w:ind w:left="0" w:hanging="2"/>
              <w:jc w:val="center"/>
              <w:rPr>
                <w:rFonts w:ascii="Arial" w:eastAsia="Arial" w:hAnsi="Arial" w:cs="Arial"/>
              </w:rPr>
            </w:pPr>
            <w:r w:rsidRPr="00615772">
              <w:rPr>
                <w:rFonts w:ascii="Arial" w:eastAsia="Arial" w:hAnsi="Arial" w:cs="Arial"/>
                <w:sz w:val="20"/>
                <w:szCs w:val="20"/>
              </w:rPr>
              <w:t>☐</w:t>
            </w:r>
          </w:p>
        </w:tc>
        <w:tc>
          <w:tcPr>
            <w:tcW w:w="647" w:type="dxa"/>
          </w:tcPr>
          <w:p w14:paraId="2F77500E" w14:textId="77777777" w:rsidR="001F1796" w:rsidRPr="00615772" w:rsidRDefault="00000000">
            <w:pPr>
              <w:ind w:left="0" w:hanging="2"/>
              <w:jc w:val="center"/>
              <w:rPr>
                <w:rFonts w:ascii="Arial" w:eastAsia="Arial" w:hAnsi="Arial" w:cs="Arial"/>
              </w:rPr>
            </w:pPr>
            <w:r w:rsidRPr="00615772">
              <w:rPr>
                <w:rFonts w:ascii="Arial" w:eastAsia="Arial" w:hAnsi="Arial" w:cs="Arial"/>
                <w:sz w:val="20"/>
                <w:szCs w:val="20"/>
              </w:rPr>
              <w:t>☐</w:t>
            </w:r>
          </w:p>
        </w:tc>
      </w:tr>
      <w:tr w:rsidR="007E0DCA" w14:paraId="1E91B64B" w14:textId="77777777" w:rsidTr="007E0DCA">
        <w:tc>
          <w:tcPr>
            <w:tcW w:w="7558" w:type="dxa"/>
          </w:tcPr>
          <w:p w14:paraId="2F2333FB" w14:textId="77777777" w:rsidR="007E0DCA" w:rsidRDefault="007E0DCA" w:rsidP="007E0DCA">
            <w:pPr>
              <w:ind w:left="0" w:hanging="2"/>
              <w:rPr>
                <w:rFonts w:ascii="Arial" w:eastAsia="Arial" w:hAnsi="Arial" w:cs="Arial"/>
                <w:sz w:val="20"/>
                <w:szCs w:val="20"/>
              </w:rPr>
            </w:pPr>
            <w:r>
              <w:rPr>
                <w:rFonts w:ascii="Arial" w:eastAsia="Arial" w:hAnsi="Arial" w:cs="Arial"/>
                <w:sz w:val="20"/>
                <w:szCs w:val="20"/>
              </w:rPr>
              <w:t>Application Form Part B attached (if applicable).</w:t>
            </w:r>
          </w:p>
          <w:p w14:paraId="748E0091" w14:textId="77777777" w:rsidR="007E0DCA" w:rsidRDefault="007E0DCA" w:rsidP="007E0DCA">
            <w:pPr>
              <w:ind w:left="0" w:hanging="2"/>
              <w:rPr>
                <w:rFonts w:ascii="Arial" w:eastAsia="Arial" w:hAnsi="Arial" w:cs="Arial"/>
                <w:sz w:val="20"/>
                <w:szCs w:val="20"/>
              </w:rPr>
            </w:pPr>
          </w:p>
        </w:tc>
        <w:tc>
          <w:tcPr>
            <w:tcW w:w="740" w:type="dxa"/>
          </w:tcPr>
          <w:p w14:paraId="06B8B975" w14:textId="77777777"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c>
          <w:tcPr>
            <w:tcW w:w="703" w:type="dxa"/>
          </w:tcPr>
          <w:p w14:paraId="77AF7DDD" w14:textId="6D1BF889"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c>
          <w:tcPr>
            <w:tcW w:w="647" w:type="dxa"/>
          </w:tcPr>
          <w:p w14:paraId="227C889D" w14:textId="7F3B6897"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r>
      <w:tr w:rsidR="007E0DCA" w14:paraId="3B8B7FD1" w14:textId="77777777" w:rsidTr="007E0DCA">
        <w:tc>
          <w:tcPr>
            <w:tcW w:w="7558" w:type="dxa"/>
          </w:tcPr>
          <w:p w14:paraId="570B2B1E" w14:textId="77777777" w:rsidR="007E0DCA" w:rsidRDefault="007E0DCA" w:rsidP="007E0DCA">
            <w:pPr>
              <w:ind w:left="0" w:hanging="2"/>
              <w:rPr>
                <w:rFonts w:ascii="Arial" w:eastAsia="Arial" w:hAnsi="Arial" w:cs="Arial"/>
                <w:sz w:val="20"/>
                <w:szCs w:val="20"/>
              </w:rPr>
            </w:pPr>
            <w:r>
              <w:rPr>
                <w:rFonts w:ascii="Arial" w:eastAsia="Arial" w:hAnsi="Arial" w:cs="Arial"/>
                <w:sz w:val="20"/>
                <w:szCs w:val="20"/>
              </w:rPr>
              <w:t xml:space="preserve">Any external ethical approval (copy of application </w:t>
            </w:r>
            <w:r>
              <w:rPr>
                <w:rFonts w:ascii="Arial" w:eastAsia="Arial" w:hAnsi="Arial" w:cs="Arial"/>
                <w:sz w:val="20"/>
                <w:szCs w:val="20"/>
                <w:u w:val="single"/>
              </w:rPr>
              <w:t>and</w:t>
            </w:r>
            <w:r>
              <w:rPr>
                <w:rFonts w:ascii="Arial" w:eastAsia="Arial" w:hAnsi="Arial" w:cs="Arial"/>
                <w:sz w:val="20"/>
                <w:szCs w:val="20"/>
              </w:rPr>
              <w:t xml:space="preserve"> approval letter) attached.</w:t>
            </w:r>
          </w:p>
          <w:p w14:paraId="62820FDD" w14:textId="77777777" w:rsidR="007E0DCA" w:rsidRDefault="007E0DCA" w:rsidP="007E0DCA">
            <w:pPr>
              <w:ind w:left="0" w:hanging="2"/>
              <w:rPr>
                <w:rFonts w:ascii="Arial" w:eastAsia="Arial" w:hAnsi="Arial" w:cs="Arial"/>
                <w:sz w:val="20"/>
                <w:szCs w:val="20"/>
              </w:rPr>
            </w:pPr>
          </w:p>
        </w:tc>
        <w:tc>
          <w:tcPr>
            <w:tcW w:w="740" w:type="dxa"/>
          </w:tcPr>
          <w:p w14:paraId="32A775B1" w14:textId="77777777"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c>
          <w:tcPr>
            <w:tcW w:w="703" w:type="dxa"/>
          </w:tcPr>
          <w:p w14:paraId="5D5ACA0F" w14:textId="5A3806D4"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c>
          <w:tcPr>
            <w:tcW w:w="647" w:type="dxa"/>
          </w:tcPr>
          <w:p w14:paraId="7F069B94" w14:textId="77777777"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r>
      <w:tr w:rsidR="007E0DCA" w14:paraId="6C4E853D" w14:textId="77777777" w:rsidTr="007E0DCA">
        <w:tc>
          <w:tcPr>
            <w:tcW w:w="7558" w:type="dxa"/>
          </w:tcPr>
          <w:p w14:paraId="71B342EC" w14:textId="77777777" w:rsidR="007E0DCA" w:rsidRDefault="007E0DCA" w:rsidP="007E0DCA">
            <w:pPr>
              <w:ind w:left="0" w:hanging="2"/>
              <w:rPr>
                <w:rFonts w:ascii="Arial" w:eastAsia="Arial" w:hAnsi="Arial" w:cs="Arial"/>
                <w:sz w:val="20"/>
                <w:szCs w:val="20"/>
              </w:rPr>
            </w:pPr>
            <w:r>
              <w:rPr>
                <w:rFonts w:ascii="Arial" w:eastAsia="Arial" w:hAnsi="Arial" w:cs="Arial"/>
                <w:sz w:val="20"/>
                <w:szCs w:val="20"/>
              </w:rPr>
              <w:t xml:space="preserve">Draft Participant Information Sheet attached (see available exemplars). </w:t>
            </w:r>
          </w:p>
          <w:p w14:paraId="051B5B50" w14:textId="77777777" w:rsidR="007E0DCA" w:rsidRDefault="007E0DCA" w:rsidP="007E0DCA">
            <w:pPr>
              <w:ind w:left="0" w:hanging="2"/>
              <w:rPr>
                <w:rFonts w:ascii="Arial" w:eastAsia="Arial" w:hAnsi="Arial" w:cs="Arial"/>
                <w:sz w:val="20"/>
                <w:szCs w:val="20"/>
              </w:rPr>
            </w:pPr>
          </w:p>
        </w:tc>
        <w:tc>
          <w:tcPr>
            <w:tcW w:w="740" w:type="dxa"/>
          </w:tcPr>
          <w:p w14:paraId="058ABE0B" w14:textId="77777777"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c>
          <w:tcPr>
            <w:tcW w:w="703" w:type="dxa"/>
          </w:tcPr>
          <w:p w14:paraId="36A96564" w14:textId="45D76404"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c>
          <w:tcPr>
            <w:tcW w:w="647" w:type="dxa"/>
          </w:tcPr>
          <w:p w14:paraId="1BA38C6A" w14:textId="77777777"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r>
      <w:tr w:rsidR="007E0DCA" w14:paraId="77077CB3" w14:textId="77777777" w:rsidTr="007E0DCA">
        <w:tc>
          <w:tcPr>
            <w:tcW w:w="7558" w:type="dxa"/>
          </w:tcPr>
          <w:p w14:paraId="1B5A60FC" w14:textId="77777777" w:rsidR="007E0DCA" w:rsidRDefault="007E0DCA" w:rsidP="007E0DCA">
            <w:pPr>
              <w:ind w:left="0" w:hanging="2"/>
              <w:rPr>
                <w:rFonts w:ascii="Arial" w:eastAsia="Arial" w:hAnsi="Arial" w:cs="Arial"/>
                <w:sz w:val="20"/>
                <w:szCs w:val="20"/>
              </w:rPr>
            </w:pPr>
            <w:r>
              <w:rPr>
                <w:rFonts w:ascii="Arial" w:eastAsia="Arial" w:hAnsi="Arial" w:cs="Arial"/>
                <w:sz w:val="20"/>
                <w:szCs w:val="20"/>
              </w:rPr>
              <w:t>Draft Informed Consent Form attached (see available exemplars).</w:t>
            </w:r>
          </w:p>
          <w:p w14:paraId="754765B5" w14:textId="77777777" w:rsidR="007E0DCA" w:rsidRDefault="007E0DCA" w:rsidP="007E0DCA">
            <w:pPr>
              <w:ind w:left="0" w:hanging="2"/>
              <w:rPr>
                <w:rFonts w:ascii="Arial" w:eastAsia="Arial" w:hAnsi="Arial" w:cs="Arial"/>
                <w:sz w:val="20"/>
                <w:szCs w:val="20"/>
              </w:rPr>
            </w:pPr>
          </w:p>
        </w:tc>
        <w:tc>
          <w:tcPr>
            <w:tcW w:w="740" w:type="dxa"/>
          </w:tcPr>
          <w:p w14:paraId="4F15B981" w14:textId="77777777"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c>
          <w:tcPr>
            <w:tcW w:w="703" w:type="dxa"/>
          </w:tcPr>
          <w:p w14:paraId="0F7A614F" w14:textId="64C7BC60"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c>
          <w:tcPr>
            <w:tcW w:w="647" w:type="dxa"/>
          </w:tcPr>
          <w:p w14:paraId="64F3C633" w14:textId="77777777"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r>
      <w:tr w:rsidR="007E0DCA" w14:paraId="5B6CAF1D" w14:textId="77777777" w:rsidTr="007E0DCA">
        <w:tc>
          <w:tcPr>
            <w:tcW w:w="7558" w:type="dxa"/>
          </w:tcPr>
          <w:p w14:paraId="7547C7A0" w14:textId="77777777" w:rsidR="007E0DCA" w:rsidRDefault="007E0DCA" w:rsidP="007E0DCA">
            <w:pPr>
              <w:ind w:left="0" w:hanging="2"/>
              <w:rPr>
                <w:rFonts w:ascii="Arial" w:eastAsia="Arial" w:hAnsi="Arial" w:cs="Arial"/>
                <w:sz w:val="20"/>
                <w:szCs w:val="20"/>
              </w:rPr>
            </w:pPr>
            <w:r>
              <w:rPr>
                <w:rFonts w:ascii="Arial" w:eastAsia="Arial" w:hAnsi="Arial" w:cs="Arial"/>
                <w:sz w:val="20"/>
                <w:szCs w:val="20"/>
              </w:rPr>
              <w:t xml:space="preserve">Draft Indicative Questions, </w:t>
            </w:r>
            <w:proofErr w:type="gramStart"/>
            <w:r>
              <w:rPr>
                <w:rFonts w:ascii="Arial" w:eastAsia="Arial" w:hAnsi="Arial" w:cs="Arial"/>
                <w:sz w:val="20"/>
                <w:szCs w:val="20"/>
              </w:rPr>
              <w:t>e.g.</w:t>
            </w:r>
            <w:proofErr w:type="gramEnd"/>
            <w:r>
              <w:rPr>
                <w:rFonts w:ascii="Arial" w:eastAsia="Arial" w:hAnsi="Arial" w:cs="Arial"/>
                <w:sz w:val="20"/>
                <w:szCs w:val="20"/>
              </w:rPr>
              <w:t xml:space="preserve"> questionnaire(s), proposed interview questions or questioning areas, etc. attached.</w:t>
            </w:r>
          </w:p>
          <w:p w14:paraId="5DC234D7" w14:textId="77777777" w:rsidR="007E0DCA" w:rsidRDefault="007E0DCA" w:rsidP="007E0DCA">
            <w:pPr>
              <w:ind w:left="0" w:hanging="2"/>
              <w:rPr>
                <w:rFonts w:ascii="Arial" w:eastAsia="Arial" w:hAnsi="Arial" w:cs="Arial"/>
                <w:sz w:val="20"/>
                <w:szCs w:val="20"/>
              </w:rPr>
            </w:pPr>
          </w:p>
        </w:tc>
        <w:tc>
          <w:tcPr>
            <w:tcW w:w="740" w:type="dxa"/>
          </w:tcPr>
          <w:p w14:paraId="7E7215B6" w14:textId="77777777"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c>
          <w:tcPr>
            <w:tcW w:w="703" w:type="dxa"/>
          </w:tcPr>
          <w:p w14:paraId="79B7DFC0" w14:textId="59C1A415"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c>
          <w:tcPr>
            <w:tcW w:w="647" w:type="dxa"/>
          </w:tcPr>
          <w:p w14:paraId="1E0FB3AD" w14:textId="77777777"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r>
      <w:tr w:rsidR="007E0DCA" w14:paraId="773C2F9D" w14:textId="77777777" w:rsidTr="007E0DCA">
        <w:tc>
          <w:tcPr>
            <w:tcW w:w="7558" w:type="dxa"/>
          </w:tcPr>
          <w:p w14:paraId="7386DF5F" w14:textId="77777777" w:rsidR="007E0DCA" w:rsidRDefault="007E0DCA" w:rsidP="007E0DCA">
            <w:pPr>
              <w:ind w:left="0" w:hanging="2"/>
              <w:rPr>
                <w:rFonts w:ascii="Arial" w:eastAsia="Arial" w:hAnsi="Arial" w:cs="Arial"/>
                <w:sz w:val="20"/>
                <w:szCs w:val="20"/>
              </w:rPr>
            </w:pPr>
            <w:r>
              <w:rPr>
                <w:rFonts w:ascii="Arial" w:eastAsia="Arial" w:hAnsi="Arial" w:cs="Arial"/>
                <w:sz w:val="20"/>
                <w:szCs w:val="20"/>
              </w:rPr>
              <w:t>Appropriate risk assessments have been completed, e.g.</w:t>
            </w:r>
            <w:r>
              <w:rPr>
                <w:rFonts w:ascii="Arial" w:eastAsia="Arial" w:hAnsi="Arial" w:cs="Arial"/>
              </w:rPr>
              <w:t xml:space="preserve"> </w:t>
            </w:r>
            <w:hyperlink r:id="rId8">
              <w:r>
                <w:rPr>
                  <w:rFonts w:ascii="Arial" w:eastAsia="Arial" w:hAnsi="Arial" w:cs="Arial"/>
                  <w:color w:val="0000FF"/>
                  <w:sz w:val="20"/>
                  <w:szCs w:val="20"/>
                  <w:u w:val="single"/>
                </w:rPr>
                <w:t>Control of Substances Hazardous to Health</w:t>
              </w:r>
            </w:hyperlink>
            <w:r>
              <w:rPr>
                <w:rFonts w:ascii="Arial" w:eastAsia="Arial" w:hAnsi="Arial" w:cs="Arial"/>
                <w:sz w:val="20"/>
                <w:szCs w:val="20"/>
              </w:rPr>
              <w:t xml:space="preserve"> (COSHH), Radiation, etc. (if applicable) </w:t>
            </w:r>
            <w:r>
              <w:rPr>
                <w:rFonts w:ascii="Arial" w:eastAsia="Arial" w:hAnsi="Arial" w:cs="Arial"/>
                <w:i/>
                <w:sz w:val="20"/>
                <w:szCs w:val="20"/>
              </w:rPr>
              <w:t xml:space="preserve">– Contact the University’s </w:t>
            </w:r>
            <w:hyperlink r:id="rId9">
              <w:r>
                <w:rPr>
                  <w:rFonts w:ascii="Arial" w:eastAsia="Arial" w:hAnsi="Arial" w:cs="Arial"/>
                  <w:i/>
                  <w:color w:val="0000FF"/>
                  <w:sz w:val="20"/>
                  <w:szCs w:val="20"/>
                  <w:u w:val="single"/>
                </w:rPr>
                <w:t>Safety, Health and Wellbeing Team</w:t>
              </w:r>
            </w:hyperlink>
            <w:r>
              <w:rPr>
                <w:rFonts w:ascii="Arial" w:eastAsia="Arial" w:hAnsi="Arial" w:cs="Arial"/>
                <w:i/>
                <w:sz w:val="20"/>
                <w:szCs w:val="20"/>
              </w:rPr>
              <w:t xml:space="preserve"> for advice on this and other aspects of health and safety.</w:t>
            </w:r>
          </w:p>
          <w:p w14:paraId="183438AC" w14:textId="77777777" w:rsidR="007E0DCA" w:rsidRDefault="007E0DCA" w:rsidP="007E0DCA">
            <w:pPr>
              <w:ind w:left="0" w:hanging="2"/>
              <w:rPr>
                <w:rFonts w:ascii="Arial" w:eastAsia="Arial" w:hAnsi="Arial" w:cs="Arial"/>
                <w:sz w:val="20"/>
                <w:szCs w:val="20"/>
              </w:rPr>
            </w:pPr>
          </w:p>
        </w:tc>
        <w:tc>
          <w:tcPr>
            <w:tcW w:w="740" w:type="dxa"/>
          </w:tcPr>
          <w:p w14:paraId="266EED63" w14:textId="77777777"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c>
          <w:tcPr>
            <w:tcW w:w="703" w:type="dxa"/>
          </w:tcPr>
          <w:p w14:paraId="0895ACB6" w14:textId="1C72E26C"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c>
          <w:tcPr>
            <w:tcW w:w="647" w:type="dxa"/>
          </w:tcPr>
          <w:p w14:paraId="710F6901" w14:textId="77777777" w:rsidR="007E0DCA" w:rsidRPr="00615772" w:rsidRDefault="007E0DCA" w:rsidP="007E0DCA">
            <w:pPr>
              <w:ind w:left="0" w:hanging="2"/>
              <w:jc w:val="center"/>
              <w:rPr>
                <w:rFonts w:ascii="Arial" w:eastAsia="Arial" w:hAnsi="Arial" w:cs="Arial"/>
              </w:rPr>
            </w:pPr>
            <w:r w:rsidRPr="00615772">
              <w:rPr>
                <w:rFonts w:ascii="Segoe UI Symbol" w:eastAsia="Arial" w:hAnsi="Segoe UI Symbol" w:cs="Segoe UI Symbol"/>
                <w:sz w:val="20"/>
                <w:szCs w:val="20"/>
              </w:rPr>
              <w:t>☐</w:t>
            </w:r>
          </w:p>
        </w:tc>
      </w:tr>
      <w:tr w:rsidR="001F1796" w14:paraId="07823779" w14:textId="77777777" w:rsidTr="007E0DCA">
        <w:tc>
          <w:tcPr>
            <w:tcW w:w="7558" w:type="dxa"/>
          </w:tcPr>
          <w:p w14:paraId="5AFB9BBC" w14:textId="77777777" w:rsidR="001F1796" w:rsidRDefault="00000000">
            <w:pPr>
              <w:ind w:left="0" w:hanging="2"/>
              <w:rPr>
                <w:rFonts w:ascii="Arial" w:eastAsia="Arial" w:hAnsi="Arial" w:cs="Arial"/>
                <w:sz w:val="20"/>
                <w:szCs w:val="20"/>
              </w:rPr>
            </w:pPr>
            <w:r>
              <w:rPr>
                <w:rFonts w:ascii="Arial" w:eastAsia="Arial" w:hAnsi="Arial" w:cs="Arial"/>
                <w:sz w:val="20"/>
                <w:szCs w:val="20"/>
              </w:rPr>
              <w:t>Fieldwork Risk Assessment attached (if applicable).</w:t>
            </w:r>
          </w:p>
          <w:p w14:paraId="01926553" w14:textId="77777777" w:rsidR="001F1796" w:rsidRDefault="00000000">
            <w:pPr>
              <w:ind w:left="0" w:hanging="2"/>
              <w:rPr>
                <w:rFonts w:ascii="Arial" w:eastAsia="Arial" w:hAnsi="Arial" w:cs="Arial"/>
                <w:sz w:val="20"/>
                <w:szCs w:val="20"/>
              </w:rPr>
            </w:pPr>
            <w:r>
              <w:rPr>
                <w:rFonts w:ascii="Arial" w:eastAsia="Arial" w:hAnsi="Arial" w:cs="Arial"/>
                <w:i/>
                <w:sz w:val="20"/>
                <w:szCs w:val="20"/>
              </w:rPr>
              <w:t>(</w:t>
            </w:r>
            <w:hyperlink r:id="rId10">
              <w:r>
                <w:rPr>
                  <w:rFonts w:ascii="Arial" w:eastAsia="Arial" w:hAnsi="Arial" w:cs="Arial"/>
                  <w:i/>
                  <w:color w:val="0000FF"/>
                  <w:sz w:val="20"/>
                  <w:szCs w:val="20"/>
                  <w:u w:val="single"/>
                </w:rPr>
                <w:t>UCEA  Guidance on Health and Safety in Fieldwork Including offsite visits and travel in the UK and overseas</w:t>
              </w:r>
            </w:hyperlink>
            <w:r>
              <w:rPr>
                <w:rFonts w:ascii="Arial" w:eastAsia="Arial" w:hAnsi="Arial" w:cs="Arial"/>
                <w:i/>
                <w:sz w:val="20"/>
                <w:szCs w:val="20"/>
              </w:rPr>
              <w:t xml:space="preserve">) – Contact the University’s </w:t>
            </w:r>
            <w:hyperlink r:id="rId11">
              <w:r>
                <w:rPr>
                  <w:rFonts w:ascii="Arial" w:eastAsia="Arial" w:hAnsi="Arial" w:cs="Arial"/>
                  <w:i/>
                  <w:color w:val="0000FF"/>
                  <w:sz w:val="20"/>
                  <w:szCs w:val="20"/>
                  <w:u w:val="single"/>
                </w:rPr>
                <w:t>Safety, Health and Wellbeing Team</w:t>
              </w:r>
            </w:hyperlink>
            <w:r>
              <w:rPr>
                <w:rFonts w:ascii="Arial" w:eastAsia="Arial" w:hAnsi="Arial" w:cs="Arial"/>
                <w:i/>
                <w:sz w:val="20"/>
                <w:szCs w:val="20"/>
              </w:rPr>
              <w:t xml:space="preserve"> for advice on this and other aspects of health and safety.</w:t>
            </w:r>
          </w:p>
          <w:p w14:paraId="6845D573" w14:textId="77777777" w:rsidR="001F1796" w:rsidRDefault="001F1796">
            <w:pPr>
              <w:ind w:left="0" w:hanging="2"/>
              <w:rPr>
                <w:rFonts w:ascii="Arial" w:eastAsia="Arial" w:hAnsi="Arial" w:cs="Arial"/>
                <w:sz w:val="20"/>
                <w:szCs w:val="20"/>
              </w:rPr>
            </w:pPr>
          </w:p>
        </w:tc>
        <w:tc>
          <w:tcPr>
            <w:tcW w:w="740" w:type="dxa"/>
          </w:tcPr>
          <w:p w14:paraId="5A1A94BD" w14:textId="77777777" w:rsidR="001F1796" w:rsidRPr="00615772" w:rsidRDefault="00000000">
            <w:pPr>
              <w:ind w:left="0" w:hanging="2"/>
              <w:jc w:val="center"/>
              <w:rPr>
                <w:rFonts w:ascii="Arial" w:eastAsia="Arial" w:hAnsi="Arial" w:cs="Arial"/>
              </w:rPr>
            </w:pPr>
            <w:r w:rsidRPr="00615772">
              <w:rPr>
                <w:rFonts w:ascii="Arial" w:eastAsia="Arial" w:hAnsi="Arial" w:cs="Arial"/>
                <w:sz w:val="20"/>
                <w:szCs w:val="20"/>
              </w:rPr>
              <w:t>☐</w:t>
            </w:r>
          </w:p>
        </w:tc>
        <w:tc>
          <w:tcPr>
            <w:tcW w:w="703" w:type="dxa"/>
          </w:tcPr>
          <w:p w14:paraId="48C8F48C" w14:textId="693D1D91" w:rsidR="007E0DCA" w:rsidRPr="00615772" w:rsidRDefault="00000000" w:rsidP="007E0DCA">
            <w:pPr>
              <w:ind w:left="0" w:hanging="2"/>
              <w:jc w:val="center"/>
              <w:rPr>
                <w:rFonts w:ascii="Arial" w:eastAsia="Arial" w:hAnsi="Arial" w:cs="Arial"/>
                <w:sz w:val="20"/>
                <w:szCs w:val="20"/>
              </w:rPr>
            </w:pPr>
            <w:r w:rsidRPr="00615772">
              <w:rPr>
                <w:rFonts w:ascii="Arial" w:eastAsia="Arial" w:hAnsi="Arial" w:cs="Arial"/>
                <w:sz w:val="20"/>
                <w:szCs w:val="20"/>
              </w:rPr>
              <w:t>☐</w:t>
            </w:r>
          </w:p>
        </w:tc>
        <w:tc>
          <w:tcPr>
            <w:tcW w:w="647" w:type="dxa"/>
          </w:tcPr>
          <w:p w14:paraId="605A6930" w14:textId="77777777" w:rsidR="001F1796" w:rsidRPr="00615772" w:rsidRDefault="00000000">
            <w:pPr>
              <w:ind w:left="0" w:hanging="2"/>
              <w:jc w:val="center"/>
              <w:rPr>
                <w:rFonts w:ascii="Arial" w:eastAsia="Arial" w:hAnsi="Arial" w:cs="Arial"/>
              </w:rPr>
            </w:pPr>
            <w:r w:rsidRPr="00615772">
              <w:rPr>
                <w:rFonts w:ascii="Arial" w:eastAsia="Arial" w:hAnsi="Arial" w:cs="Arial"/>
                <w:sz w:val="20"/>
                <w:szCs w:val="20"/>
              </w:rPr>
              <w:t>☐</w:t>
            </w:r>
          </w:p>
        </w:tc>
      </w:tr>
      <w:tr w:rsidR="001F1796" w14:paraId="4CEAA497" w14:textId="77777777" w:rsidTr="007E0DCA">
        <w:tc>
          <w:tcPr>
            <w:tcW w:w="7558" w:type="dxa"/>
          </w:tcPr>
          <w:p w14:paraId="2996D90D" w14:textId="77777777" w:rsidR="001F1796" w:rsidRDefault="00000000">
            <w:pPr>
              <w:ind w:left="0" w:hanging="2"/>
              <w:rPr>
                <w:rFonts w:ascii="Arial" w:eastAsia="Arial" w:hAnsi="Arial" w:cs="Arial"/>
                <w:sz w:val="20"/>
                <w:szCs w:val="20"/>
              </w:rPr>
            </w:pPr>
            <w:hyperlink r:id="rId12">
              <w:r>
                <w:rPr>
                  <w:rFonts w:ascii="Arial" w:eastAsia="Arial" w:hAnsi="Arial" w:cs="Arial"/>
                  <w:color w:val="0000FF"/>
                  <w:sz w:val="20"/>
                  <w:szCs w:val="20"/>
                  <w:u w:val="single"/>
                </w:rPr>
                <w:t>Travel Insurance</w:t>
              </w:r>
            </w:hyperlink>
            <w:r>
              <w:rPr>
                <w:rFonts w:ascii="Arial" w:eastAsia="Arial" w:hAnsi="Arial" w:cs="Arial"/>
                <w:sz w:val="20"/>
                <w:szCs w:val="20"/>
              </w:rPr>
              <w:t xml:space="preserve"> Request clearance notification attached (if applicable).</w:t>
            </w:r>
          </w:p>
          <w:p w14:paraId="1B119520" w14:textId="77777777" w:rsidR="001F1796" w:rsidRDefault="00000000">
            <w:pPr>
              <w:ind w:left="0" w:hanging="2"/>
              <w:rPr>
                <w:rFonts w:ascii="Arial" w:eastAsia="Arial" w:hAnsi="Arial" w:cs="Arial"/>
                <w:sz w:val="20"/>
                <w:szCs w:val="20"/>
              </w:rPr>
            </w:pPr>
            <w:r>
              <w:rPr>
                <w:rFonts w:ascii="Arial" w:eastAsia="Arial" w:hAnsi="Arial" w:cs="Arial"/>
                <w:i/>
                <w:sz w:val="20"/>
                <w:szCs w:val="20"/>
              </w:rPr>
              <w:t>Contact - Andrew Clarke (</w:t>
            </w:r>
            <w:hyperlink r:id="rId13">
              <w:r>
                <w:rPr>
                  <w:rFonts w:ascii="Arial" w:eastAsia="Arial" w:hAnsi="Arial" w:cs="Arial"/>
                  <w:i/>
                  <w:color w:val="0000FF"/>
                  <w:sz w:val="20"/>
                  <w:szCs w:val="20"/>
                  <w:u w:val="single"/>
                </w:rPr>
                <w:t>a.clarke03@westminster.ac.uk</w:t>
              </w:r>
            </w:hyperlink>
            <w:r>
              <w:rPr>
                <w:rFonts w:ascii="Arial" w:eastAsia="Arial" w:hAnsi="Arial" w:cs="Arial"/>
                <w:i/>
                <w:sz w:val="20"/>
                <w:szCs w:val="20"/>
              </w:rPr>
              <w:t xml:space="preserve">) or Alison </w:t>
            </w:r>
            <w:proofErr w:type="spellStart"/>
            <w:r>
              <w:rPr>
                <w:rFonts w:ascii="Arial" w:eastAsia="Arial" w:hAnsi="Arial" w:cs="Arial"/>
                <w:i/>
                <w:sz w:val="20"/>
                <w:szCs w:val="20"/>
              </w:rPr>
              <w:t>Sylvestre</w:t>
            </w:r>
            <w:proofErr w:type="spellEnd"/>
            <w:r>
              <w:rPr>
                <w:rFonts w:ascii="Arial" w:eastAsia="Arial" w:hAnsi="Arial" w:cs="Arial"/>
                <w:i/>
                <w:sz w:val="20"/>
                <w:szCs w:val="20"/>
              </w:rPr>
              <w:t xml:space="preserve"> (</w:t>
            </w:r>
            <w:hyperlink r:id="rId14">
              <w:r>
                <w:rPr>
                  <w:rFonts w:ascii="Arial" w:eastAsia="Arial" w:hAnsi="Arial" w:cs="Arial"/>
                  <w:i/>
                  <w:color w:val="0000FF"/>
                  <w:sz w:val="20"/>
                  <w:szCs w:val="20"/>
                  <w:u w:val="single"/>
                </w:rPr>
                <w:t>a.sylvestre@westminster.ac.uk</w:t>
              </w:r>
            </w:hyperlink>
            <w:r>
              <w:rPr>
                <w:rFonts w:ascii="Arial" w:eastAsia="Arial" w:hAnsi="Arial" w:cs="Arial"/>
                <w:i/>
                <w:sz w:val="20"/>
                <w:szCs w:val="20"/>
              </w:rPr>
              <w:t xml:space="preserve">) in Procurement if advice is required – This is essential if there is any Foreign and Commonwealth Office or RED24 advice against travel. </w:t>
            </w:r>
          </w:p>
          <w:p w14:paraId="0C92B875" w14:textId="77777777" w:rsidR="001F1796" w:rsidRDefault="001F1796">
            <w:pPr>
              <w:ind w:left="0" w:hanging="2"/>
              <w:rPr>
                <w:rFonts w:ascii="Arial" w:eastAsia="Arial" w:hAnsi="Arial" w:cs="Arial"/>
                <w:sz w:val="20"/>
                <w:szCs w:val="20"/>
              </w:rPr>
            </w:pPr>
          </w:p>
        </w:tc>
        <w:tc>
          <w:tcPr>
            <w:tcW w:w="740" w:type="dxa"/>
          </w:tcPr>
          <w:p w14:paraId="73BB0D15" w14:textId="77777777" w:rsidR="001F1796" w:rsidRPr="00615772" w:rsidRDefault="00000000">
            <w:pPr>
              <w:ind w:left="0" w:hanging="2"/>
              <w:jc w:val="center"/>
              <w:rPr>
                <w:rFonts w:ascii="Arial" w:eastAsia="Arial" w:hAnsi="Arial" w:cs="Arial"/>
              </w:rPr>
            </w:pPr>
            <w:r w:rsidRPr="00615772">
              <w:rPr>
                <w:rFonts w:ascii="Arial" w:eastAsia="Arial" w:hAnsi="Arial" w:cs="Arial"/>
                <w:sz w:val="20"/>
                <w:szCs w:val="20"/>
              </w:rPr>
              <w:t>☐</w:t>
            </w:r>
          </w:p>
        </w:tc>
        <w:tc>
          <w:tcPr>
            <w:tcW w:w="703" w:type="dxa"/>
          </w:tcPr>
          <w:p w14:paraId="69F1E1C0" w14:textId="77777777" w:rsidR="001F1796" w:rsidRPr="00615772" w:rsidRDefault="00000000">
            <w:pPr>
              <w:ind w:left="0" w:hanging="2"/>
              <w:jc w:val="center"/>
              <w:rPr>
                <w:rFonts w:ascii="Arial" w:eastAsia="Arial" w:hAnsi="Arial" w:cs="Arial"/>
              </w:rPr>
            </w:pPr>
            <w:r w:rsidRPr="00615772">
              <w:rPr>
                <w:rFonts w:ascii="Arial" w:eastAsia="Arial" w:hAnsi="Arial" w:cs="Arial"/>
                <w:sz w:val="20"/>
                <w:szCs w:val="20"/>
              </w:rPr>
              <w:t>☐</w:t>
            </w:r>
          </w:p>
        </w:tc>
        <w:tc>
          <w:tcPr>
            <w:tcW w:w="647" w:type="dxa"/>
          </w:tcPr>
          <w:p w14:paraId="7F6E7E27" w14:textId="77777777" w:rsidR="001F1796" w:rsidRPr="00615772" w:rsidRDefault="00000000">
            <w:pPr>
              <w:ind w:left="0" w:hanging="2"/>
              <w:jc w:val="center"/>
              <w:rPr>
                <w:rFonts w:ascii="Arial" w:eastAsia="Arial" w:hAnsi="Arial" w:cs="Arial"/>
              </w:rPr>
            </w:pPr>
            <w:r w:rsidRPr="00615772">
              <w:rPr>
                <w:rFonts w:ascii="Arial" w:eastAsia="Arial" w:hAnsi="Arial" w:cs="Arial"/>
                <w:sz w:val="20"/>
                <w:szCs w:val="20"/>
              </w:rPr>
              <w:t>☐</w:t>
            </w:r>
          </w:p>
        </w:tc>
      </w:tr>
      <w:tr w:rsidR="001F1796" w14:paraId="434B8228" w14:textId="77777777" w:rsidTr="007E0DCA">
        <w:tc>
          <w:tcPr>
            <w:tcW w:w="7558" w:type="dxa"/>
          </w:tcPr>
          <w:p w14:paraId="31D8E8F8" w14:textId="77777777" w:rsidR="001F1796" w:rsidRDefault="00000000" w:rsidP="007E0DCA">
            <w:pPr>
              <w:ind w:left="0" w:hanging="2"/>
              <w:rPr>
                <w:rFonts w:ascii="Arial" w:eastAsia="Arial" w:hAnsi="Arial" w:cs="Arial"/>
                <w:sz w:val="20"/>
                <w:szCs w:val="20"/>
              </w:rPr>
            </w:pPr>
            <w:r>
              <w:rPr>
                <w:rFonts w:ascii="Arial" w:eastAsia="Arial" w:hAnsi="Arial" w:cs="Arial"/>
                <w:sz w:val="20"/>
                <w:szCs w:val="20"/>
              </w:rPr>
              <w:t>Confirmation of Insurance coverage for research undertaken off campus.</w:t>
            </w:r>
          </w:p>
          <w:p w14:paraId="35B21D22" w14:textId="2236F81B" w:rsidR="007E0DCA" w:rsidRDefault="007E0DCA" w:rsidP="007E0DCA">
            <w:pPr>
              <w:ind w:left="0" w:hanging="2"/>
              <w:rPr>
                <w:rFonts w:ascii="Arial" w:eastAsia="Arial" w:hAnsi="Arial" w:cs="Arial"/>
                <w:sz w:val="20"/>
                <w:szCs w:val="20"/>
              </w:rPr>
            </w:pPr>
          </w:p>
        </w:tc>
        <w:tc>
          <w:tcPr>
            <w:tcW w:w="740" w:type="dxa"/>
          </w:tcPr>
          <w:p w14:paraId="0D146012" w14:textId="77777777" w:rsidR="001F1796" w:rsidRPr="00615772" w:rsidRDefault="00000000">
            <w:pPr>
              <w:ind w:left="0" w:hanging="2"/>
              <w:jc w:val="center"/>
              <w:rPr>
                <w:rFonts w:ascii="Arial" w:eastAsia="Arial" w:hAnsi="Arial" w:cs="Arial"/>
              </w:rPr>
            </w:pPr>
            <w:r w:rsidRPr="00615772">
              <w:rPr>
                <w:rFonts w:ascii="Arial" w:eastAsia="Arial" w:hAnsi="Arial" w:cs="Arial"/>
                <w:sz w:val="20"/>
                <w:szCs w:val="20"/>
              </w:rPr>
              <w:t>☐</w:t>
            </w:r>
          </w:p>
        </w:tc>
        <w:tc>
          <w:tcPr>
            <w:tcW w:w="703" w:type="dxa"/>
          </w:tcPr>
          <w:p w14:paraId="61B64749" w14:textId="77777777" w:rsidR="001F1796" w:rsidRPr="00615772" w:rsidRDefault="00000000">
            <w:pPr>
              <w:ind w:left="0" w:hanging="2"/>
              <w:jc w:val="center"/>
              <w:rPr>
                <w:rFonts w:ascii="Arial" w:eastAsia="Arial" w:hAnsi="Arial" w:cs="Arial"/>
              </w:rPr>
            </w:pPr>
            <w:r w:rsidRPr="00615772">
              <w:rPr>
                <w:rFonts w:ascii="Arial" w:eastAsia="Arial" w:hAnsi="Arial" w:cs="Arial"/>
                <w:sz w:val="20"/>
                <w:szCs w:val="20"/>
              </w:rPr>
              <w:t>☐</w:t>
            </w:r>
          </w:p>
        </w:tc>
        <w:tc>
          <w:tcPr>
            <w:tcW w:w="647" w:type="dxa"/>
          </w:tcPr>
          <w:p w14:paraId="28D9B6EE" w14:textId="77777777" w:rsidR="001F1796" w:rsidRPr="00615772" w:rsidRDefault="00000000">
            <w:pPr>
              <w:ind w:left="0" w:hanging="2"/>
              <w:jc w:val="center"/>
              <w:rPr>
                <w:rFonts w:ascii="Arial" w:eastAsia="Arial" w:hAnsi="Arial" w:cs="Arial"/>
              </w:rPr>
            </w:pPr>
            <w:r w:rsidRPr="00615772">
              <w:rPr>
                <w:rFonts w:ascii="Arial" w:eastAsia="Arial" w:hAnsi="Arial" w:cs="Arial"/>
                <w:sz w:val="20"/>
                <w:szCs w:val="20"/>
              </w:rPr>
              <w:t>☐</w:t>
            </w:r>
          </w:p>
        </w:tc>
      </w:tr>
      <w:tr w:rsidR="001F1796" w14:paraId="1E4F6F81" w14:textId="77777777" w:rsidTr="007E0DCA">
        <w:tc>
          <w:tcPr>
            <w:tcW w:w="7558" w:type="dxa"/>
          </w:tcPr>
          <w:p w14:paraId="42CD0D20" w14:textId="77777777" w:rsidR="001F1796" w:rsidRDefault="00000000">
            <w:pPr>
              <w:ind w:left="0" w:hanging="2"/>
              <w:rPr>
                <w:rFonts w:ascii="Arial" w:eastAsia="Arial" w:hAnsi="Arial" w:cs="Arial"/>
                <w:sz w:val="20"/>
                <w:szCs w:val="20"/>
              </w:rPr>
            </w:pPr>
            <w:r>
              <w:rPr>
                <w:rFonts w:ascii="Arial" w:eastAsia="Arial" w:hAnsi="Arial" w:cs="Arial"/>
                <w:sz w:val="20"/>
                <w:szCs w:val="20"/>
              </w:rPr>
              <w:t xml:space="preserve">Security-sensitive research assessment completed (if applicable) and uploaded (see </w:t>
            </w:r>
            <w:hyperlink r:id="rId15">
              <w:proofErr w:type="spellStart"/>
              <w:r>
                <w:rPr>
                  <w:rFonts w:ascii="Arial" w:eastAsia="Arial" w:hAnsi="Arial" w:cs="Arial"/>
                  <w:color w:val="0000FF"/>
                  <w:sz w:val="20"/>
                  <w:szCs w:val="20"/>
                  <w:u w:val="single"/>
                </w:rPr>
                <w:t>UniversitiesUK</w:t>
              </w:r>
              <w:proofErr w:type="spellEnd"/>
              <w:r>
                <w:rPr>
                  <w:rFonts w:ascii="Arial" w:eastAsia="Arial" w:hAnsi="Arial" w:cs="Arial"/>
                  <w:color w:val="0000FF"/>
                  <w:sz w:val="20"/>
                  <w:szCs w:val="20"/>
                  <w:u w:val="single"/>
                </w:rPr>
                <w:t xml:space="preserve"> Guidance</w:t>
              </w:r>
            </w:hyperlink>
            <w:r>
              <w:rPr>
                <w:rFonts w:ascii="Arial" w:eastAsia="Arial" w:hAnsi="Arial" w:cs="Arial"/>
                <w:sz w:val="20"/>
                <w:szCs w:val="20"/>
              </w:rPr>
              <w:t xml:space="preserve"> and, if applicable, complete the Annex to Part B and upload).</w:t>
            </w:r>
          </w:p>
          <w:p w14:paraId="4F7D613C" w14:textId="77777777" w:rsidR="001F1796" w:rsidRDefault="001F1796">
            <w:pPr>
              <w:ind w:left="0" w:hanging="2"/>
              <w:rPr>
                <w:rFonts w:ascii="Arial" w:eastAsia="Arial" w:hAnsi="Arial" w:cs="Arial"/>
                <w:sz w:val="20"/>
                <w:szCs w:val="20"/>
              </w:rPr>
            </w:pPr>
          </w:p>
        </w:tc>
        <w:tc>
          <w:tcPr>
            <w:tcW w:w="740" w:type="dxa"/>
          </w:tcPr>
          <w:p w14:paraId="1808281F" w14:textId="77777777" w:rsidR="001F1796" w:rsidRPr="00615772" w:rsidRDefault="00000000">
            <w:pPr>
              <w:ind w:left="0" w:hanging="2"/>
              <w:jc w:val="center"/>
              <w:rPr>
                <w:rFonts w:ascii="Arial" w:eastAsia="Arial" w:hAnsi="Arial" w:cs="Arial"/>
              </w:rPr>
            </w:pPr>
            <w:r w:rsidRPr="00615772">
              <w:rPr>
                <w:rFonts w:ascii="Arial" w:eastAsia="Arial" w:hAnsi="Arial" w:cs="Arial"/>
                <w:sz w:val="20"/>
                <w:szCs w:val="20"/>
              </w:rPr>
              <w:t>☐</w:t>
            </w:r>
          </w:p>
        </w:tc>
        <w:tc>
          <w:tcPr>
            <w:tcW w:w="703" w:type="dxa"/>
          </w:tcPr>
          <w:p w14:paraId="0BF7E144" w14:textId="77777777" w:rsidR="001F1796" w:rsidRPr="00615772" w:rsidRDefault="00000000">
            <w:pPr>
              <w:ind w:left="0" w:hanging="2"/>
              <w:jc w:val="center"/>
              <w:rPr>
                <w:rFonts w:ascii="Arial" w:eastAsia="Arial" w:hAnsi="Arial" w:cs="Arial"/>
              </w:rPr>
            </w:pPr>
            <w:r w:rsidRPr="00615772">
              <w:rPr>
                <w:rFonts w:ascii="Arial" w:eastAsia="Arial" w:hAnsi="Arial" w:cs="Arial"/>
                <w:sz w:val="20"/>
                <w:szCs w:val="20"/>
              </w:rPr>
              <w:t>☐</w:t>
            </w:r>
          </w:p>
        </w:tc>
        <w:tc>
          <w:tcPr>
            <w:tcW w:w="647" w:type="dxa"/>
          </w:tcPr>
          <w:p w14:paraId="3F89A36D" w14:textId="77777777" w:rsidR="001F1796" w:rsidRPr="00615772" w:rsidRDefault="00000000">
            <w:pPr>
              <w:ind w:left="0" w:hanging="2"/>
              <w:jc w:val="center"/>
              <w:rPr>
                <w:rFonts w:ascii="Arial" w:eastAsia="Arial" w:hAnsi="Arial" w:cs="Arial"/>
              </w:rPr>
            </w:pPr>
            <w:r w:rsidRPr="00615772">
              <w:rPr>
                <w:rFonts w:ascii="Arial" w:eastAsia="Arial" w:hAnsi="Arial" w:cs="Arial"/>
                <w:sz w:val="20"/>
                <w:szCs w:val="20"/>
              </w:rPr>
              <w:t>☐</w:t>
            </w:r>
          </w:p>
        </w:tc>
      </w:tr>
      <w:tr w:rsidR="001F1796" w14:paraId="33E225C5" w14:textId="77777777" w:rsidTr="007E0DCA">
        <w:tc>
          <w:tcPr>
            <w:tcW w:w="7558" w:type="dxa"/>
          </w:tcPr>
          <w:p w14:paraId="7DA4B794" w14:textId="2DAF7A99" w:rsidR="001F1796" w:rsidRDefault="00000000" w:rsidP="007E0DCA">
            <w:pPr>
              <w:ind w:left="0" w:hanging="2"/>
              <w:rPr>
                <w:rFonts w:ascii="Arial" w:eastAsia="Arial" w:hAnsi="Arial" w:cs="Arial"/>
                <w:sz w:val="20"/>
                <w:szCs w:val="20"/>
              </w:rPr>
            </w:pPr>
            <w:r>
              <w:rPr>
                <w:rFonts w:ascii="Arial" w:eastAsia="Arial" w:hAnsi="Arial" w:cs="Arial"/>
                <w:sz w:val="20"/>
                <w:szCs w:val="20"/>
              </w:rPr>
              <w:t xml:space="preserve">Other (please specify, </w:t>
            </w:r>
            <w:proofErr w:type="gramStart"/>
            <w:r>
              <w:rPr>
                <w:rFonts w:ascii="Arial" w:eastAsia="Arial" w:hAnsi="Arial" w:cs="Arial"/>
                <w:sz w:val="20"/>
                <w:szCs w:val="20"/>
              </w:rPr>
              <w:t>e.g.</w:t>
            </w:r>
            <w:proofErr w:type="gramEnd"/>
            <w:r>
              <w:rPr>
                <w:rFonts w:ascii="Arial" w:eastAsia="Arial" w:hAnsi="Arial" w:cs="Arial"/>
                <w:sz w:val="20"/>
                <w:szCs w:val="20"/>
              </w:rPr>
              <w:t xml:space="preserve"> letters from collaborators, etc.):</w:t>
            </w:r>
          </w:p>
          <w:p w14:paraId="3323A453" w14:textId="77777777" w:rsidR="001F1796" w:rsidRDefault="00000000">
            <w:pPr>
              <w:ind w:left="0" w:hanging="2"/>
              <w:rPr>
                <w:rFonts w:ascii="Arial" w:eastAsia="Arial" w:hAnsi="Arial" w:cs="Arial"/>
                <w:sz w:val="20"/>
                <w:szCs w:val="20"/>
              </w:rPr>
            </w:pPr>
            <w:r>
              <w:rPr>
                <w:rFonts w:ascii="Arial" w:eastAsia="Arial" w:hAnsi="Arial" w:cs="Arial"/>
                <w:sz w:val="20"/>
                <w:szCs w:val="20"/>
              </w:rPr>
              <w:t>__________________________________________________________________</w:t>
            </w:r>
          </w:p>
          <w:p w14:paraId="7963CBDB" w14:textId="77777777" w:rsidR="001F1796" w:rsidRDefault="001F1796">
            <w:pPr>
              <w:ind w:left="0" w:hanging="2"/>
              <w:rPr>
                <w:rFonts w:ascii="Arial" w:eastAsia="Arial" w:hAnsi="Arial" w:cs="Arial"/>
                <w:sz w:val="20"/>
                <w:szCs w:val="20"/>
              </w:rPr>
            </w:pPr>
          </w:p>
        </w:tc>
        <w:tc>
          <w:tcPr>
            <w:tcW w:w="740" w:type="dxa"/>
          </w:tcPr>
          <w:p w14:paraId="04908A3F" w14:textId="77777777" w:rsidR="001F1796" w:rsidRPr="00615772" w:rsidRDefault="00000000">
            <w:pPr>
              <w:ind w:left="0" w:hanging="2"/>
              <w:jc w:val="center"/>
              <w:rPr>
                <w:rFonts w:ascii="Arial" w:eastAsia="Arial" w:hAnsi="Arial" w:cs="Arial"/>
              </w:rPr>
            </w:pPr>
            <w:r w:rsidRPr="00615772">
              <w:rPr>
                <w:rFonts w:ascii="Arial" w:eastAsia="Arial" w:hAnsi="Arial" w:cs="Arial"/>
                <w:sz w:val="20"/>
                <w:szCs w:val="20"/>
              </w:rPr>
              <w:t>☐</w:t>
            </w:r>
          </w:p>
        </w:tc>
        <w:tc>
          <w:tcPr>
            <w:tcW w:w="703" w:type="dxa"/>
          </w:tcPr>
          <w:p w14:paraId="381445C4" w14:textId="77777777" w:rsidR="001F1796" w:rsidRPr="00615772" w:rsidRDefault="00000000">
            <w:pPr>
              <w:ind w:left="0" w:hanging="2"/>
              <w:jc w:val="center"/>
              <w:rPr>
                <w:rFonts w:ascii="Arial" w:eastAsia="Arial" w:hAnsi="Arial" w:cs="Arial"/>
              </w:rPr>
            </w:pPr>
            <w:r w:rsidRPr="00615772">
              <w:rPr>
                <w:rFonts w:ascii="Arial" w:eastAsia="Arial" w:hAnsi="Arial" w:cs="Arial"/>
                <w:sz w:val="20"/>
                <w:szCs w:val="20"/>
              </w:rPr>
              <w:t>☐</w:t>
            </w:r>
          </w:p>
        </w:tc>
        <w:tc>
          <w:tcPr>
            <w:tcW w:w="647" w:type="dxa"/>
          </w:tcPr>
          <w:p w14:paraId="7CC5307D" w14:textId="77777777" w:rsidR="001F1796" w:rsidRPr="00615772" w:rsidRDefault="00000000">
            <w:pPr>
              <w:ind w:left="0" w:hanging="2"/>
              <w:jc w:val="center"/>
              <w:rPr>
                <w:rFonts w:ascii="Arial" w:eastAsia="Arial" w:hAnsi="Arial" w:cs="Arial"/>
              </w:rPr>
            </w:pPr>
            <w:r w:rsidRPr="00615772">
              <w:rPr>
                <w:rFonts w:ascii="Arial" w:eastAsia="Arial" w:hAnsi="Arial" w:cs="Arial"/>
                <w:sz w:val="20"/>
                <w:szCs w:val="20"/>
              </w:rPr>
              <w:t>☐</w:t>
            </w:r>
          </w:p>
        </w:tc>
      </w:tr>
    </w:tbl>
    <w:p w14:paraId="05CFC1E0" w14:textId="770C626F" w:rsidR="001F1796" w:rsidRDefault="00000000">
      <w:pPr>
        <w:ind w:left="0" w:hanging="2"/>
        <w:rPr>
          <w:rFonts w:ascii="Arial" w:eastAsia="Arial" w:hAnsi="Arial" w:cs="Arial"/>
        </w:rPr>
      </w:pPr>
      <w:r>
        <w:rPr>
          <w:rFonts w:ascii="Arial" w:eastAsia="Arial" w:hAnsi="Arial" w:cs="Arial"/>
          <w:b/>
        </w:rPr>
        <w:t>Applicant’s signature:</w:t>
      </w:r>
      <w:r w:rsidR="007E0DCA" w:rsidRPr="007E0DCA">
        <w:rPr>
          <w:rFonts w:ascii="Arial" w:eastAsia="Arial" w:hAnsi="Arial" w:cs="Arial"/>
          <w:b/>
          <w:noProof/>
        </w:rPr>
        <w:t xml:space="preserve"> </w:t>
      </w:r>
    </w:p>
    <w:p w14:paraId="0E4D508C" w14:textId="77777777" w:rsidR="001F1796" w:rsidRDefault="001F1796">
      <w:pPr>
        <w:ind w:left="0" w:hanging="2"/>
        <w:rPr>
          <w:rFonts w:ascii="Arial" w:eastAsia="Arial" w:hAnsi="Arial" w:cs="Arial"/>
        </w:rPr>
      </w:pPr>
    </w:p>
    <w:p w14:paraId="4717B7BE" w14:textId="1B5857A9" w:rsidR="001F1796" w:rsidRDefault="00000000">
      <w:pPr>
        <w:ind w:left="0" w:hanging="2"/>
        <w:rPr>
          <w:rFonts w:ascii="Arial" w:eastAsia="Arial" w:hAnsi="Arial" w:cs="Arial"/>
        </w:rPr>
      </w:pPr>
      <w:r>
        <w:rPr>
          <w:rFonts w:ascii="Arial" w:eastAsia="Arial" w:hAnsi="Arial" w:cs="Arial"/>
          <w:b/>
        </w:rPr>
        <w:t>Date:</w:t>
      </w:r>
      <w:r>
        <w:rPr>
          <w:rFonts w:ascii="Arial" w:eastAsia="Arial" w:hAnsi="Arial" w:cs="Arial"/>
        </w:rPr>
        <w:tab/>
      </w:r>
      <w:r w:rsidR="007E0DCA">
        <w:rPr>
          <w:rFonts w:ascii="Arial" w:eastAsia="Arial" w:hAnsi="Arial" w:cs="Arial"/>
        </w:rPr>
        <w:t>1</w:t>
      </w:r>
      <w:r w:rsidR="007E0DCA" w:rsidRPr="007E0DCA">
        <w:rPr>
          <w:rFonts w:ascii="Arial" w:eastAsia="Arial" w:hAnsi="Arial" w:cs="Arial"/>
          <w:vertAlign w:val="superscript"/>
        </w:rPr>
        <w:t>st</w:t>
      </w:r>
      <w:r w:rsidR="007E0DCA">
        <w:rPr>
          <w:rFonts w:ascii="Arial" w:eastAsia="Arial" w:hAnsi="Arial" w:cs="Arial"/>
        </w:rPr>
        <w:t xml:space="preserve"> November 2022</w:t>
      </w:r>
    </w:p>
    <w:p w14:paraId="73F0C64B" w14:textId="2E91827D" w:rsidR="001F1796" w:rsidRDefault="00DA31B0">
      <w:pPr>
        <w:ind w:left="0" w:hanging="2"/>
        <w:rPr>
          <w:rFonts w:ascii="Arial" w:eastAsia="Arial" w:hAnsi="Arial" w:cs="Arial"/>
        </w:rPr>
      </w:pPr>
      <w:r>
        <w:rPr>
          <w:rFonts w:ascii="Calibri" w:eastAsia="Calibri" w:hAnsi="Calibri" w:cs="Calibri"/>
          <w:noProof/>
          <w:sz w:val="22"/>
          <w:szCs w:val="22"/>
        </w:rPr>
        <w:drawing>
          <wp:anchor distT="0" distB="0" distL="114300" distR="114300" simplePos="0" relativeHeight="251658240" behindDoc="0" locked="0" layoutInCell="1" allowOverlap="1" wp14:anchorId="5C56E557" wp14:editId="69C4DD53">
            <wp:simplePos x="0" y="0"/>
            <wp:positionH relativeFrom="column">
              <wp:posOffset>1858569</wp:posOffset>
            </wp:positionH>
            <wp:positionV relativeFrom="paragraph">
              <wp:posOffset>54330</wp:posOffset>
            </wp:positionV>
            <wp:extent cx="738505" cy="424180"/>
            <wp:effectExtent l="0" t="0" r="4445" b="0"/>
            <wp:wrapSquare wrapText="bothSides"/>
            <wp:docPr id="10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738505" cy="424180"/>
                    </a:xfrm>
                    <a:prstGeom prst="rect">
                      <a:avLst/>
                    </a:prstGeom>
                    <a:ln/>
                  </pic:spPr>
                </pic:pic>
              </a:graphicData>
            </a:graphic>
            <wp14:sizeRelH relativeFrom="margin">
              <wp14:pctWidth>0</wp14:pctWidth>
            </wp14:sizeRelH>
            <wp14:sizeRelV relativeFrom="margin">
              <wp14:pctHeight>0</wp14:pctHeight>
            </wp14:sizeRelV>
          </wp:anchor>
        </w:drawing>
      </w:r>
    </w:p>
    <w:p w14:paraId="76F41604" w14:textId="153BB4BD" w:rsidR="001F1796" w:rsidRDefault="00000000">
      <w:pPr>
        <w:ind w:left="0" w:hanging="2"/>
        <w:rPr>
          <w:rFonts w:ascii="Arial" w:eastAsia="Arial" w:hAnsi="Arial" w:cs="Arial"/>
        </w:rPr>
      </w:pPr>
      <w:r>
        <w:rPr>
          <w:rFonts w:ascii="Arial" w:eastAsia="Arial" w:hAnsi="Arial" w:cs="Arial"/>
          <w:b/>
        </w:rPr>
        <w:t>Supervisor’s signature:</w:t>
      </w:r>
      <w:r>
        <w:rPr>
          <w:rFonts w:ascii="Arial" w:eastAsia="Arial" w:hAnsi="Arial" w:cs="Arial"/>
        </w:rPr>
        <w:tab/>
      </w:r>
    </w:p>
    <w:p w14:paraId="0CFD9184" w14:textId="77777777" w:rsidR="001F1796" w:rsidRDefault="00000000">
      <w:pPr>
        <w:ind w:left="0" w:hanging="2"/>
        <w:rPr>
          <w:rFonts w:ascii="Arial" w:eastAsia="Arial" w:hAnsi="Arial" w:cs="Arial"/>
        </w:rPr>
      </w:pPr>
      <w:r>
        <w:rPr>
          <w:rFonts w:ascii="Arial" w:eastAsia="Arial" w:hAnsi="Arial" w:cs="Arial"/>
        </w:rPr>
        <w:t xml:space="preserve"> </w:t>
      </w:r>
    </w:p>
    <w:p w14:paraId="76C42461" w14:textId="77777777" w:rsidR="001F1796" w:rsidRDefault="00000000">
      <w:pPr>
        <w:ind w:left="0" w:hanging="2"/>
        <w:rPr>
          <w:rFonts w:ascii="Arial" w:eastAsia="Arial" w:hAnsi="Arial" w:cs="Arial"/>
        </w:rPr>
      </w:pPr>
      <w:r>
        <w:rPr>
          <w:rFonts w:ascii="Arial" w:eastAsia="Arial" w:hAnsi="Arial" w:cs="Arial"/>
          <w:b/>
        </w:rPr>
        <w:t>Date:</w:t>
      </w:r>
      <w:r>
        <w:rPr>
          <w:rFonts w:ascii="Arial" w:eastAsia="Arial" w:hAnsi="Arial" w:cs="Arial"/>
        </w:rPr>
        <w:tab/>
        <w:t>1st November 2022</w:t>
      </w:r>
    </w:p>
    <w:p w14:paraId="5DB49C9D" w14:textId="77777777" w:rsidR="001F1796" w:rsidRDefault="001F1796">
      <w:pPr>
        <w:ind w:left="0" w:right="300" w:hanging="2"/>
        <w:rPr>
          <w:rFonts w:ascii="Arial" w:eastAsia="Arial" w:hAnsi="Arial" w:cs="Arial"/>
          <w:sz w:val="20"/>
          <w:szCs w:val="20"/>
        </w:rPr>
      </w:pPr>
    </w:p>
    <w:p w14:paraId="74E92B24" w14:textId="77777777" w:rsidR="001F1796" w:rsidRDefault="001F1796">
      <w:pPr>
        <w:ind w:left="0" w:right="300" w:hanging="2"/>
        <w:rPr>
          <w:rFonts w:ascii="Arial" w:eastAsia="Arial" w:hAnsi="Arial" w:cs="Arial"/>
          <w:sz w:val="20"/>
          <w:szCs w:val="20"/>
        </w:rPr>
      </w:pPr>
    </w:p>
    <w:p w14:paraId="30290ACD" w14:textId="77777777" w:rsidR="001F1796" w:rsidRDefault="00000000">
      <w:pPr>
        <w:ind w:left="0" w:right="300" w:hanging="2"/>
        <w:rPr>
          <w:rFonts w:ascii="Arial" w:eastAsia="Arial" w:hAnsi="Arial" w:cs="Arial"/>
          <w:sz w:val="20"/>
          <w:szCs w:val="20"/>
        </w:rPr>
      </w:pPr>
      <w:r>
        <w:rPr>
          <w:rFonts w:ascii="Arial" w:eastAsia="Arial" w:hAnsi="Arial" w:cs="Arial"/>
          <w:b/>
          <w:sz w:val="20"/>
          <w:szCs w:val="20"/>
        </w:rPr>
        <w:t xml:space="preserve">OFFICE USE: </w:t>
      </w:r>
      <w:r>
        <w:rPr>
          <w:rFonts w:ascii="Arial" w:eastAsia="Arial" w:hAnsi="Arial" w:cs="Arial"/>
          <w:b/>
          <w:sz w:val="20"/>
          <w:szCs w:val="20"/>
          <w:u w:val="single"/>
        </w:rPr>
        <w:tab/>
        <w:t xml:space="preserve">     </w:t>
      </w:r>
      <w:r>
        <w:rPr>
          <w:rFonts w:ascii="Arial" w:eastAsia="Arial" w:hAnsi="Arial" w:cs="Arial"/>
          <w:b/>
          <w:sz w:val="20"/>
          <w:szCs w:val="20"/>
        </w:rPr>
        <w:t xml:space="preserve"> - </w:t>
      </w:r>
      <w:r>
        <w:rPr>
          <w:rFonts w:ascii="Arial" w:eastAsia="Arial" w:hAnsi="Arial" w:cs="Arial"/>
          <w:b/>
          <w:sz w:val="20"/>
          <w:szCs w:val="20"/>
          <w:u w:val="single"/>
        </w:rPr>
        <w:tab/>
        <w:t xml:space="preserve"> </w:t>
      </w:r>
      <w:r>
        <w:rPr>
          <w:rFonts w:ascii="Arial" w:eastAsia="Arial" w:hAnsi="Arial" w:cs="Arial"/>
          <w:b/>
          <w:sz w:val="20"/>
          <w:szCs w:val="20"/>
        </w:rPr>
        <w:t>-</w:t>
      </w:r>
      <w:r>
        <w:rPr>
          <w:rFonts w:ascii="Arial" w:eastAsia="Arial" w:hAnsi="Arial" w:cs="Arial"/>
          <w:b/>
          <w:sz w:val="20"/>
          <w:szCs w:val="20"/>
          <w:u w:val="single"/>
        </w:rPr>
        <w:tab/>
      </w:r>
    </w:p>
    <w:p w14:paraId="319024BA" w14:textId="77777777" w:rsidR="001F1796" w:rsidRDefault="001F1796">
      <w:pPr>
        <w:ind w:left="0" w:hanging="2"/>
        <w:rPr>
          <w:rFonts w:ascii="Arial" w:eastAsia="Arial" w:hAnsi="Arial" w:cs="Arial"/>
        </w:rPr>
      </w:pPr>
    </w:p>
    <w:p w14:paraId="01DDCDA3" w14:textId="77777777" w:rsidR="001F1796" w:rsidRDefault="00000000">
      <w:pPr>
        <w:ind w:left="0" w:hanging="2"/>
        <w:rPr>
          <w:rFonts w:ascii="Arial" w:eastAsia="Arial" w:hAnsi="Arial" w:cs="Arial"/>
        </w:rPr>
      </w:pPr>
      <w:r>
        <w:rPr>
          <w:rFonts w:ascii="Arial" w:eastAsia="Arial" w:hAnsi="Arial" w:cs="Arial"/>
          <w:b/>
        </w:rPr>
        <w:t>University of Westminster</w:t>
      </w:r>
    </w:p>
    <w:p w14:paraId="3526A66E" w14:textId="77777777" w:rsidR="001F1796" w:rsidRDefault="00000000">
      <w:pPr>
        <w:ind w:left="0" w:hanging="2"/>
        <w:rPr>
          <w:rFonts w:ascii="Arial" w:eastAsia="Arial" w:hAnsi="Arial" w:cs="Arial"/>
        </w:rPr>
      </w:pPr>
      <w:r>
        <w:rPr>
          <w:rFonts w:ascii="Arial" w:eastAsia="Arial" w:hAnsi="Arial" w:cs="Arial"/>
          <w:b/>
        </w:rPr>
        <w:t xml:space="preserve">University Research Ethics Committee </w:t>
      </w:r>
    </w:p>
    <w:p w14:paraId="26CB96FE" w14:textId="77777777" w:rsidR="001F1796" w:rsidRDefault="001F1796">
      <w:pPr>
        <w:ind w:left="0" w:hanging="2"/>
        <w:rPr>
          <w:rFonts w:ascii="Arial" w:eastAsia="Arial" w:hAnsi="Arial" w:cs="Arial"/>
        </w:rPr>
      </w:pPr>
    </w:p>
    <w:p w14:paraId="6B6C4E43" w14:textId="77777777" w:rsidR="001F1796" w:rsidRDefault="00000000">
      <w:pPr>
        <w:ind w:left="0" w:hanging="2"/>
        <w:rPr>
          <w:rFonts w:ascii="Arial" w:eastAsia="Arial" w:hAnsi="Arial" w:cs="Arial"/>
          <w:color w:val="002060"/>
        </w:rPr>
      </w:pPr>
      <w:r>
        <w:rPr>
          <w:rFonts w:ascii="Arial" w:eastAsia="Arial" w:hAnsi="Arial" w:cs="Arial"/>
          <w:b/>
          <w:color w:val="002060"/>
        </w:rPr>
        <w:t xml:space="preserve">Application for Research Ethics </w:t>
      </w:r>
    </w:p>
    <w:p w14:paraId="35033ED3" w14:textId="77777777" w:rsidR="001F1796" w:rsidRDefault="001F1796">
      <w:pPr>
        <w:ind w:left="0" w:hanging="2"/>
        <w:rPr>
          <w:rFonts w:ascii="Arial Narrow" w:eastAsia="Arial Narrow" w:hAnsi="Arial Narrow" w:cs="Arial Narrow"/>
          <w:color w:val="FF0000"/>
          <w:sz w:val="22"/>
          <w:szCs w:val="22"/>
        </w:rPr>
      </w:pPr>
    </w:p>
    <w:p w14:paraId="588E0070" w14:textId="77777777" w:rsidR="001F1796" w:rsidRDefault="00000000">
      <w:pPr>
        <w:ind w:left="1" w:hanging="3"/>
        <w:rPr>
          <w:rFonts w:ascii="Arial Narrow" w:eastAsia="Arial Narrow" w:hAnsi="Arial Narrow" w:cs="Arial Narrow"/>
          <w:color w:val="002060"/>
          <w:sz w:val="22"/>
          <w:szCs w:val="22"/>
        </w:rPr>
      </w:pPr>
      <w:r>
        <w:rPr>
          <w:rFonts w:ascii="Arial" w:eastAsia="Arial" w:hAnsi="Arial" w:cs="Arial"/>
          <w:b/>
          <w:color w:val="002060"/>
          <w:sz w:val="32"/>
          <w:szCs w:val="32"/>
        </w:rPr>
        <w:t>PART A</w:t>
      </w:r>
      <w:r>
        <w:rPr>
          <w:rFonts w:ascii="Arial Narrow" w:eastAsia="Arial Narrow" w:hAnsi="Arial Narrow" w:cs="Arial Narrow"/>
          <w:b/>
          <w:color w:val="002060"/>
          <w:sz w:val="22"/>
          <w:szCs w:val="22"/>
        </w:rPr>
        <w:br/>
      </w:r>
    </w:p>
    <w:tbl>
      <w:tblPr>
        <w:tblStyle w:val="a0"/>
        <w:tblW w:w="88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97"/>
      </w:tblGrid>
      <w:tr w:rsidR="001F1796" w14:paraId="18BBA529" w14:textId="77777777">
        <w:trPr>
          <w:trHeight w:val="494"/>
        </w:trPr>
        <w:tc>
          <w:tcPr>
            <w:tcW w:w="8897" w:type="dxa"/>
          </w:tcPr>
          <w:p w14:paraId="5AB3B615" w14:textId="77777777" w:rsidR="001F1796" w:rsidRDefault="001F1796">
            <w:pPr>
              <w:ind w:left="0" w:hanging="2"/>
              <w:rPr>
                <w:rFonts w:ascii="Arial" w:eastAsia="Arial" w:hAnsi="Arial" w:cs="Arial"/>
                <w:sz w:val="20"/>
                <w:szCs w:val="20"/>
              </w:rPr>
            </w:pPr>
          </w:p>
          <w:p w14:paraId="3B5D24F6" w14:textId="77777777" w:rsidR="001F1796" w:rsidRDefault="00000000">
            <w:pPr>
              <w:ind w:left="0" w:hanging="2"/>
              <w:rPr>
                <w:rFonts w:ascii="Arial" w:eastAsia="Arial" w:hAnsi="Arial" w:cs="Arial"/>
                <w:sz w:val="20"/>
                <w:szCs w:val="20"/>
              </w:rPr>
            </w:pPr>
            <w:r>
              <w:rPr>
                <w:rFonts w:ascii="Arial" w:eastAsia="Arial" w:hAnsi="Arial" w:cs="Arial"/>
                <w:b/>
                <w:sz w:val="20"/>
                <w:szCs w:val="20"/>
              </w:rPr>
              <w:t>Section 1 –</w:t>
            </w:r>
            <w:r>
              <w:rPr>
                <w:rFonts w:ascii="Arial" w:eastAsia="Arial" w:hAnsi="Arial" w:cs="Arial"/>
                <w:b/>
                <w:color w:val="FF0000"/>
                <w:sz w:val="20"/>
                <w:szCs w:val="20"/>
              </w:rPr>
              <w:t xml:space="preserve"> </w:t>
            </w:r>
            <w:r>
              <w:rPr>
                <w:rFonts w:ascii="Arial" w:eastAsia="Arial" w:hAnsi="Arial" w:cs="Arial"/>
                <w:b/>
                <w:sz w:val="20"/>
                <w:szCs w:val="20"/>
              </w:rPr>
              <w:t xml:space="preserve">PROJECT AND APPLICANT DETAILS </w:t>
            </w:r>
          </w:p>
          <w:p w14:paraId="7F5FC954" w14:textId="77777777" w:rsidR="001F1796" w:rsidRDefault="001F1796">
            <w:pPr>
              <w:ind w:left="0" w:hanging="2"/>
              <w:rPr>
                <w:rFonts w:ascii="Arial" w:eastAsia="Arial" w:hAnsi="Arial" w:cs="Arial"/>
                <w:sz w:val="20"/>
                <w:szCs w:val="20"/>
              </w:rPr>
            </w:pPr>
          </w:p>
        </w:tc>
      </w:tr>
    </w:tbl>
    <w:p w14:paraId="71BBE34B" w14:textId="77777777" w:rsidR="001F1796" w:rsidRDefault="001F1796">
      <w:pPr>
        <w:ind w:left="0" w:hanging="2"/>
        <w:rPr>
          <w:rFonts w:ascii="Arial Narrow" w:eastAsia="Arial Narrow" w:hAnsi="Arial Narrow" w:cs="Arial Narrow"/>
          <w:sz w:val="20"/>
          <w:szCs w:val="20"/>
        </w:rPr>
      </w:pPr>
    </w:p>
    <w:tbl>
      <w:tblPr>
        <w:tblStyle w:val="a1"/>
        <w:tblW w:w="88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97"/>
      </w:tblGrid>
      <w:tr w:rsidR="001F1796" w14:paraId="416C03EE" w14:textId="77777777">
        <w:tc>
          <w:tcPr>
            <w:tcW w:w="8897" w:type="dxa"/>
          </w:tcPr>
          <w:p w14:paraId="500BA670" w14:textId="77777777" w:rsidR="001F1796" w:rsidRDefault="001F1796">
            <w:pPr>
              <w:ind w:left="0" w:hanging="2"/>
              <w:rPr>
                <w:rFonts w:ascii="Arial Narrow" w:eastAsia="Arial Narrow" w:hAnsi="Arial Narrow" w:cs="Arial Narrow"/>
                <w:sz w:val="20"/>
                <w:szCs w:val="20"/>
              </w:rPr>
            </w:pPr>
          </w:p>
          <w:p w14:paraId="69FCE9A2" w14:textId="77777777" w:rsidR="001F1796" w:rsidRDefault="00000000">
            <w:pPr>
              <w:numPr>
                <w:ilvl w:val="1"/>
                <w:numId w:val="4"/>
              </w:numPr>
              <w:ind w:left="0" w:hanging="2"/>
              <w:rPr>
                <w:rFonts w:ascii="Arial" w:eastAsia="Arial" w:hAnsi="Arial" w:cs="Arial"/>
                <w:sz w:val="20"/>
                <w:szCs w:val="20"/>
              </w:rPr>
            </w:pPr>
            <w:r>
              <w:rPr>
                <w:rFonts w:ascii="Arial" w:eastAsia="Arial" w:hAnsi="Arial" w:cs="Arial"/>
                <w:b/>
                <w:sz w:val="20"/>
                <w:szCs w:val="20"/>
              </w:rPr>
              <w:t xml:space="preserve">Project Title:     </w:t>
            </w:r>
            <w:r>
              <w:rPr>
                <w:rFonts w:ascii="Arial" w:eastAsia="Arial" w:hAnsi="Arial" w:cs="Arial"/>
                <w:sz w:val="20"/>
                <w:szCs w:val="20"/>
              </w:rPr>
              <w:t>Health Status Assessment in Remote Patient Monitoring Systems using Hybrid Machine Learning</w:t>
            </w:r>
          </w:p>
          <w:p w14:paraId="269BC89D" w14:textId="77777777" w:rsidR="001F1796" w:rsidRDefault="001F1796">
            <w:pPr>
              <w:ind w:left="0" w:hanging="2"/>
              <w:rPr>
                <w:rFonts w:ascii="Arial" w:eastAsia="Arial" w:hAnsi="Arial" w:cs="Arial"/>
                <w:sz w:val="20"/>
                <w:szCs w:val="20"/>
              </w:rPr>
            </w:pPr>
          </w:p>
        </w:tc>
      </w:tr>
    </w:tbl>
    <w:p w14:paraId="67DF9395" w14:textId="77777777" w:rsidR="001F1796" w:rsidRDefault="001F1796">
      <w:pPr>
        <w:ind w:left="0" w:hanging="2"/>
        <w:rPr>
          <w:rFonts w:ascii="Arial Narrow" w:eastAsia="Arial Narrow" w:hAnsi="Arial Narrow" w:cs="Arial Narrow"/>
          <w:sz w:val="20"/>
          <w:szCs w:val="20"/>
        </w:rPr>
      </w:pPr>
    </w:p>
    <w:tbl>
      <w:tblPr>
        <w:tblStyle w:val="a2"/>
        <w:tblW w:w="88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1"/>
        <w:gridCol w:w="1376"/>
        <w:gridCol w:w="3260"/>
      </w:tblGrid>
      <w:tr w:rsidR="001F1796" w14:paraId="02C76CA2" w14:textId="77777777">
        <w:tc>
          <w:tcPr>
            <w:tcW w:w="8897" w:type="dxa"/>
            <w:gridSpan w:val="3"/>
          </w:tcPr>
          <w:p w14:paraId="072D97F8" w14:textId="77777777" w:rsidR="001F1796" w:rsidRDefault="001F1796">
            <w:pPr>
              <w:ind w:left="0" w:hanging="2"/>
              <w:rPr>
                <w:rFonts w:ascii="Arial" w:eastAsia="Arial" w:hAnsi="Arial" w:cs="Arial"/>
                <w:sz w:val="20"/>
                <w:szCs w:val="20"/>
              </w:rPr>
            </w:pPr>
          </w:p>
          <w:p w14:paraId="7B2BBA97" w14:textId="77777777" w:rsidR="001F1796" w:rsidRDefault="00000000">
            <w:pPr>
              <w:numPr>
                <w:ilvl w:val="1"/>
                <w:numId w:val="4"/>
              </w:numPr>
              <w:ind w:left="0" w:hanging="2"/>
              <w:rPr>
                <w:rFonts w:ascii="Arial" w:eastAsia="Arial" w:hAnsi="Arial" w:cs="Arial"/>
                <w:sz w:val="20"/>
                <w:szCs w:val="20"/>
              </w:rPr>
            </w:pPr>
            <w:r>
              <w:rPr>
                <w:rFonts w:ascii="Arial" w:eastAsia="Arial" w:hAnsi="Arial" w:cs="Arial"/>
                <w:b/>
                <w:sz w:val="20"/>
                <w:szCs w:val="20"/>
              </w:rPr>
              <w:t xml:space="preserve">Applicant Details </w:t>
            </w:r>
          </w:p>
          <w:p w14:paraId="57A22738" w14:textId="77777777" w:rsidR="001F1796" w:rsidRDefault="001F1796">
            <w:pPr>
              <w:ind w:left="0" w:hanging="2"/>
              <w:rPr>
                <w:rFonts w:ascii="Arial" w:eastAsia="Arial" w:hAnsi="Arial" w:cs="Arial"/>
                <w:sz w:val="20"/>
                <w:szCs w:val="20"/>
              </w:rPr>
            </w:pPr>
          </w:p>
        </w:tc>
      </w:tr>
      <w:tr w:rsidR="001F1796" w14:paraId="0EFCBB85" w14:textId="77777777">
        <w:tc>
          <w:tcPr>
            <w:tcW w:w="4261" w:type="dxa"/>
          </w:tcPr>
          <w:p w14:paraId="379F3BCC" w14:textId="77777777" w:rsidR="001F1796" w:rsidRDefault="00000000">
            <w:pPr>
              <w:ind w:left="0" w:hanging="2"/>
              <w:rPr>
                <w:rFonts w:ascii="Arial" w:eastAsia="Arial" w:hAnsi="Arial" w:cs="Arial"/>
                <w:sz w:val="20"/>
                <w:szCs w:val="20"/>
              </w:rPr>
            </w:pPr>
            <w:r>
              <w:rPr>
                <w:rFonts w:ascii="Arial" w:eastAsia="Arial" w:hAnsi="Arial" w:cs="Arial"/>
                <w:b/>
                <w:sz w:val="20"/>
                <w:szCs w:val="20"/>
              </w:rPr>
              <w:t xml:space="preserve">Name: </w:t>
            </w:r>
            <w:r>
              <w:rPr>
                <w:rFonts w:ascii="Arial" w:eastAsia="Arial" w:hAnsi="Arial" w:cs="Arial"/>
                <w:sz w:val="20"/>
                <w:szCs w:val="20"/>
              </w:rPr>
              <w:t>Hammadh Yusuf Mohamed Arquil</w:t>
            </w:r>
          </w:p>
          <w:p w14:paraId="72C5DCBF" w14:textId="77777777" w:rsidR="001F1796" w:rsidRDefault="001F1796">
            <w:pPr>
              <w:ind w:left="0" w:hanging="2"/>
              <w:rPr>
                <w:rFonts w:ascii="Arial" w:eastAsia="Arial" w:hAnsi="Arial" w:cs="Arial"/>
                <w:sz w:val="20"/>
                <w:szCs w:val="20"/>
              </w:rPr>
            </w:pPr>
          </w:p>
        </w:tc>
        <w:tc>
          <w:tcPr>
            <w:tcW w:w="4636" w:type="dxa"/>
            <w:gridSpan w:val="2"/>
          </w:tcPr>
          <w:p w14:paraId="2BB281DA" w14:textId="77777777" w:rsidR="001F1796" w:rsidRDefault="00000000">
            <w:pPr>
              <w:ind w:left="0" w:hanging="2"/>
              <w:rPr>
                <w:rFonts w:ascii="Arial" w:eastAsia="Arial" w:hAnsi="Arial" w:cs="Arial"/>
                <w:sz w:val="20"/>
                <w:szCs w:val="20"/>
              </w:rPr>
            </w:pPr>
            <w:r>
              <w:rPr>
                <w:rFonts w:ascii="Arial" w:eastAsia="Arial" w:hAnsi="Arial" w:cs="Arial"/>
                <w:b/>
                <w:sz w:val="20"/>
                <w:szCs w:val="20"/>
              </w:rPr>
              <w:t xml:space="preserve">University Email Address: </w:t>
            </w:r>
            <w:r>
              <w:rPr>
                <w:rFonts w:ascii="Arial" w:eastAsia="Arial" w:hAnsi="Arial" w:cs="Arial"/>
                <w:sz w:val="20"/>
                <w:szCs w:val="20"/>
              </w:rPr>
              <w:t>w1761780@my.westminster.ac.uk</w:t>
            </w:r>
          </w:p>
          <w:p w14:paraId="7A2C4269" w14:textId="77777777" w:rsidR="001F1796" w:rsidRDefault="001F1796">
            <w:pPr>
              <w:ind w:left="0" w:hanging="2"/>
              <w:rPr>
                <w:rFonts w:ascii="Arial" w:eastAsia="Arial" w:hAnsi="Arial" w:cs="Arial"/>
                <w:sz w:val="20"/>
                <w:szCs w:val="20"/>
              </w:rPr>
            </w:pPr>
          </w:p>
        </w:tc>
      </w:tr>
      <w:tr w:rsidR="001F1796" w14:paraId="22FD08D2" w14:textId="77777777">
        <w:trPr>
          <w:trHeight w:val="507"/>
        </w:trPr>
        <w:tc>
          <w:tcPr>
            <w:tcW w:w="4261" w:type="dxa"/>
          </w:tcPr>
          <w:p w14:paraId="10B29D15" w14:textId="77777777" w:rsidR="001F1796" w:rsidRDefault="00000000">
            <w:pPr>
              <w:ind w:left="0" w:hanging="2"/>
              <w:rPr>
                <w:rFonts w:ascii="Arial" w:eastAsia="Arial" w:hAnsi="Arial" w:cs="Arial"/>
                <w:sz w:val="20"/>
                <w:szCs w:val="20"/>
              </w:rPr>
            </w:pPr>
            <w:r>
              <w:rPr>
                <w:rFonts w:ascii="Arial" w:eastAsia="Arial" w:hAnsi="Arial" w:cs="Arial"/>
                <w:b/>
                <w:sz w:val="20"/>
                <w:szCs w:val="20"/>
              </w:rPr>
              <w:t xml:space="preserve">Contact Address: </w:t>
            </w:r>
            <w:r>
              <w:rPr>
                <w:rFonts w:ascii="Arial" w:eastAsia="Arial" w:hAnsi="Arial" w:cs="Arial"/>
                <w:sz w:val="20"/>
                <w:szCs w:val="20"/>
              </w:rPr>
              <w:t>627/10 Peradeniya Road Kandy, Sri Lanka</w:t>
            </w:r>
          </w:p>
          <w:p w14:paraId="2F40F836" w14:textId="77777777" w:rsidR="001F1796" w:rsidRDefault="001F1796">
            <w:pPr>
              <w:ind w:left="0" w:hanging="2"/>
              <w:rPr>
                <w:rFonts w:ascii="Arial" w:eastAsia="Arial" w:hAnsi="Arial" w:cs="Arial"/>
                <w:sz w:val="20"/>
                <w:szCs w:val="20"/>
              </w:rPr>
            </w:pPr>
          </w:p>
        </w:tc>
        <w:tc>
          <w:tcPr>
            <w:tcW w:w="4636" w:type="dxa"/>
            <w:gridSpan w:val="2"/>
          </w:tcPr>
          <w:p w14:paraId="6A7EF154" w14:textId="77777777" w:rsidR="001F1796" w:rsidRDefault="00000000">
            <w:pPr>
              <w:ind w:left="0" w:hanging="2"/>
              <w:rPr>
                <w:rFonts w:ascii="Arial" w:eastAsia="Arial" w:hAnsi="Arial" w:cs="Arial"/>
                <w:sz w:val="20"/>
                <w:szCs w:val="20"/>
              </w:rPr>
            </w:pPr>
            <w:r>
              <w:rPr>
                <w:rFonts w:ascii="Arial" w:eastAsia="Arial" w:hAnsi="Arial" w:cs="Arial"/>
                <w:b/>
                <w:sz w:val="20"/>
                <w:szCs w:val="20"/>
              </w:rPr>
              <w:t xml:space="preserve">Telephone Number: +94 </w:t>
            </w:r>
            <w:r>
              <w:rPr>
                <w:rFonts w:ascii="Arial" w:eastAsia="Arial" w:hAnsi="Arial" w:cs="Arial"/>
                <w:sz w:val="20"/>
                <w:szCs w:val="20"/>
              </w:rPr>
              <w:t>762462721</w:t>
            </w:r>
          </w:p>
        </w:tc>
      </w:tr>
      <w:tr w:rsidR="001F1796" w14:paraId="51CF7A72" w14:textId="77777777">
        <w:trPr>
          <w:trHeight w:val="507"/>
        </w:trPr>
        <w:tc>
          <w:tcPr>
            <w:tcW w:w="4261" w:type="dxa"/>
          </w:tcPr>
          <w:p w14:paraId="604829F1" w14:textId="77777777" w:rsidR="001F1796" w:rsidRDefault="00000000">
            <w:pPr>
              <w:ind w:left="0" w:hanging="2"/>
              <w:rPr>
                <w:rFonts w:ascii="Arial" w:eastAsia="Arial" w:hAnsi="Arial" w:cs="Arial"/>
                <w:sz w:val="20"/>
                <w:szCs w:val="20"/>
              </w:rPr>
            </w:pPr>
            <w:r>
              <w:rPr>
                <w:rFonts w:ascii="Arial" w:eastAsia="Arial" w:hAnsi="Arial" w:cs="Arial"/>
                <w:b/>
                <w:sz w:val="20"/>
                <w:szCs w:val="20"/>
              </w:rPr>
              <w:t>Faculty: Computing</w:t>
            </w:r>
          </w:p>
          <w:p w14:paraId="4B7DF198" w14:textId="77777777" w:rsidR="001F1796" w:rsidRDefault="001F1796">
            <w:pPr>
              <w:ind w:left="0" w:hanging="2"/>
              <w:rPr>
                <w:rFonts w:ascii="Arial" w:eastAsia="Arial" w:hAnsi="Arial" w:cs="Arial"/>
                <w:sz w:val="20"/>
                <w:szCs w:val="20"/>
              </w:rPr>
            </w:pPr>
          </w:p>
        </w:tc>
        <w:tc>
          <w:tcPr>
            <w:tcW w:w="4636" w:type="dxa"/>
            <w:gridSpan w:val="2"/>
          </w:tcPr>
          <w:p w14:paraId="39AA3567" w14:textId="77777777" w:rsidR="001F1796" w:rsidRDefault="001F1796">
            <w:pPr>
              <w:ind w:left="0" w:hanging="2"/>
              <w:rPr>
                <w:rFonts w:ascii="Arial" w:eastAsia="Arial" w:hAnsi="Arial" w:cs="Arial"/>
                <w:sz w:val="20"/>
                <w:szCs w:val="20"/>
              </w:rPr>
            </w:pPr>
          </w:p>
        </w:tc>
      </w:tr>
      <w:tr w:rsidR="001F1796" w14:paraId="129A46DA" w14:textId="77777777">
        <w:trPr>
          <w:trHeight w:val="982"/>
        </w:trPr>
        <w:tc>
          <w:tcPr>
            <w:tcW w:w="8897" w:type="dxa"/>
            <w:gridSpan w:val="3"/>
          </w:tcPr>
          <w:p w14:paraId="1F9952F0" w14:textId="77777777" w:rsidR="001F1796" w:rsidRDefault="00000000">
            <w:pPr>
              <w:ind w:left="0" w:hanging="2"/>
              <w:rPr>
                <w:rFonts w:ascii="Arial" w:eastAsia="Arial" w:hAnsi="Arial" w:cs="Arial"/>
                <w:sz w:val="20"/>
                <w:szCs w:val="20"/>
              </w:rPr>
            </w:pPr>
            <w:r>
              <w:rPr>
                <w:rFonts w:ascii="Arial" w:eastAsia="Arial" w:hAnsi="Arial" w:cs="Arial"/>
                <w:b/>
                <w:sz w:val="20"/>
                <w:szCs w:val="20"/>
              </w:rPr>
              <w:t>Please check the relevant box:</w:t>
            </w:r>
          </w:p>
          <w:p w14:paraId="580F8DC3" w14:textId="77777777" w:rsidR="001F1796" w:rsidRDefault="00000000">
            <w:pPr>
              <w:ind w:left="0" w:hanging="2"/>
              <w:rPr>
                <w:rFonts w:ascii="Arimo" w:eastAsia="Arimo" w:hAnsi="Arimo" w:cs="Arimo"/>
                <w:sz w:val="20"/>
                <w:szCs w:val="20"/>
              </w:rPr>
            </w:pPr>
            <w:r>
              <w:rPr>
                <w:rFonts w:ascii="Arimo" w:eastAsia="Arimo" w:hAnsi="Arimo" w:cs="Arimo"/>
                <w:b/>
                <w:sz w:val="20"/>
                <w:szCs w:val="20"/>
              </w:rPr>
              <w:br/>
            </w:r>
          </w:p>
          <w:p w14:paraId="67BE641A" w14:textId="77777777" w:rsidR="001F1796" w:rsidRDefault="00000000">
            <w:pPr>
              <w:ind w:left="0" w:hanging="2"/>
              <w:rPr>
                <w:rFonts w:ascii="Arial" w:eastAsia="Arial" w:hAnsi="Arial" w:cs="Arial"/>
                <w:sz w:val="20"/>
                <w:szCs w:val="20"/>
              </w:rPr>
            </w:pPr>
            <w:r>
              <w:rPr>
                <w:rFonts w:ascii="Arial" w:eastAsia="Arial" w:hAnsi="Arial" w:cs="Arial"/>
                <w:b/>
                <w:sz w:val="20"/>
                <w:szCs w:val="20"/>
              </w:rPr>
              <w:t>Undergraduate</w:t>
            </w:r>
            <w:bookmarkStart w:id="1" w:name="bookmark=id.gjdgxs" w:colFirst="0" w:colLast="0"/>
            <w:bookmarkEnd w:id="1"/>
            <w:r>
              <w:rPr>
                <w:rFonts w:ascii="Arial" w:eastAsia="Arial" w:hAnsi="Arial" w:cs="Arial"/>
                <w:b/>
                <w:sz w:val="20"/>
                <w:szCs w:val="20"/>
              </w:rPr>
              <w:t xml:space="preserve"> </w:t>
            </w:r>
            <w:r w:rsidRPr="00615772">
              <w:rPr>
                <w:rFonts w:ascii="Arial" w:eastAsia="Arial" w:hAnsi="Arial" w:cs="Arial"/>
                <w:sz w:val="20"/>
                <w:szCs w:val="20"/>
              </w:rPr>
              <w:t>☐</w:t>
            </w:r>
            <w:r>
              <w:rPr>
                <w:rFonts w:ascii="Arimo" w:eastAsia="Arimo" w:hAnsi="Arimo" w:cs="Arimo"/>
                <w:b/>
                <w:sz w:val="20"/>
                <w:szCs w:val="20"/>
              </w:rPr>
              <w:t></w:t>
            </w:r>
            <w:r>
              <w:rPr>
                <w:rFonts w:ascii="Arimo" w:eastAsia="Arimo" w:hAnsi="Arimo" w:cs="Arimo"/>
                <w:b/>
                <w:sz w:val="20"/>
                <w:szCs w:val="20"/>
              </w:rPr>
              <w:t></w:t>
            </w:r>
            <w:r>
              <w:rPr>
                <w:rFonts w:ascii="Arimo" w:eastAsia="Arimo" w:hAnsi="Arimo" w:cs="Arimo"/>
                <w:b/>
                <w:sz w:val="20"/>
                <w:szCs w:val="20"/>
              </w:rPr>
              <w:t></w:t>
            </w:r>
            <w:r>
              <w:rPr>
                <w:rFonts w:ascii="Arimo" w:eastAsia="Arimo" w:hAnsi="Arimo" w:cs="Arimo"/>
                <w:b/>
                <w:sz w:val="20"/>
                <w:szCs w:val="20"/>
              </w:rPr>
              <w:t></w:t>
            </w:r>
            <w:r>
              <w:rPr>
                <w:rFonts w:ascii="Arimo" w:eastAsia="Arimo" w:hAnsi="Arimo" w:cs="Arimo"/>
                <w:b/>
                <w:sz w:val="20"/>
                <w:szCs w:val="20"/>
              </w:rPr>
              <w:t></w:t>
            </w:r>
            <w:r>
              <w:rPr>
                <w:rFonts w:ascii="Arimo" w:eastAsia="Arimo" w:hAnsi="Arimo" w:cs="Arimo"/>
                <w:b/>
                <w:sz w:val="20"/>
                <w:szCs w:val="20"/>
              </w:rPr>
              <w:t></w:t>
            </w:r>
            <w:r>
              <w:rPr>
                <w:rFonts w:ascii="Arimo" w:eastAsia="Arimo" w:hAnsi="Arimo" w:cs="Arimo"/>
                <w:b/>
                <w:sz w:val="20"/>
                <w:szCs w:val="20"/>
              </w:rPr>
              <w:t></w:t>
            </w:r>
            <w:r>
              <w:rPr>
                <w:rFonts w:ascii="Arial" w:eastAsia="Arial" w:hAnsi="Arial" w:cs="Arial"/>
                <w:b/>
                <w:sz w:val="20"/>
                <w:szCs w:val="20"/>
              </w:rPr>
              <w:t xml:space="preserve">Postgraduate </w:t>
            </w:r>
            <w:r>
              <w:rPr>
                <w:sz w:val="20"/>
                <w:szCs w:val="20"/>
              </w:rPr>
              <w:t>☐</w:t>
            </w:r>
            <w:r>
              <w:rPr>
                <w:rFonts w:ascii="Arimo" w:eastAsia="Arimo" w:hAnsi="Arimo" w:cs="Arimo"/>
                <w:b/>
                <w:sz w:val="20"/>
                <w:szCs w:val="20"/>
              </w:rPr>
              <w:t></w:t>
            </w:r>
            <w:r>
              <w:rPr>
                <w:rFonts w:ascii="Arimo" w:eastAsia="Arimo" w:hAnsi="Arimo" w:cs="Arimo"/>
                <w:b/>
                <w:sz w:val="20"/>
                <w:szCs w:val="20"/>
              </w:rPr>
              <w:t></w:t>
            </w:r>
            <w:r>
              <w:rPr>
                <w:rFonts w:ascii="Arimo" w:eastAsia="Arimo" w:hAnsi="Arimo" w:cs="Arimo"/>
                <w:b/>
                <w:sz w:val="20"/>
                <w:szCs w:val="20"/>
              </w:rPr>
              <w:t></w:t>
            </w:r>
            <w:r>
              <w:rPr>
                <w:rFonts w:ascii="Arimo" w:eastAsia="Arimo" w:hAnsi="Arimo" w:cs="Arimo"/>
                <w:b/>
                <w:sz w:val="20"/>
                <w:szCs w:val="20"/>
              </w:rPr>
              <w:t></w:t>
            </w:r>
            <w:r>
              <w:rPr>
                <w:rFonts w:ascii="Arimo" w:eastAsia="Arimo" w:hAnsi="Arimo" w:cs="Arimo"/>
                <w:b/>
                <w:sz w:val="20"/>
                <w:szCs w:val="20"/>
              </w:rPr>
              <w:t></w:t>
            </w:r>
            <w:r>
              <w:rPr>
                <w:rFonts w:ascii="Arimo" w:eastAsia="Arimo" w:hAnsi="Arimo" w:cs="Arimo"/>
                <w:b/>
                <w:sz w:val="20"/>
                <w:szCs w:val="20"/>
              </w:rPr>
              <w:t></w:t>
            </w:r>
            <w:r>
              <w:rPr>
                <w:rFonts w:ascii="Arimo" w:eastAsia="Arimo" w:hAnsi="Arimo" w:cs="Arimo"/>
                <w:b/>
                <w:sz w:val="20"/>
                <w:szCs w:val="20"/>
              </w:rPr>
              <w:t></w:t>
            </w:r>
            <w:r>
              <w:rPr>
                <w:rFonts w:ascii="Arial" w:eastAsia="Arial" w:hAnsi="Arial" w:cs="Arial"/>
                <w:b/>
                <w:sz w:val="20"/>
                <w:szCs w:val="20"/>
              </w:rPr>
              <w:t xml:space="preserve">MPhil/PhD Student </w:t>
            </w:r>
            <w:r>
              <w:rPr>
                <w:sz w:val="20"/>
                <w:szCs w:val="20"/>
              </w:rPr>
              <w:t>☐</w:t>
            </w:r>
            <w:r>
              <w:rPr>
                <w:rFonts w:ascii="Arimo" w:eastAsia="Arimo" w:hAnsi="Arimo" w:cs="Arimo"/>
                <w:b/>
                <w:sz w:val="20"/>
                <w:szCs w:val="20"/>
              </w:rPr>
              <w:t></w:t>
            </w:r>
            <w:r>
              <w:rPr>
                <w:rFonts w:ascii="Arimo" w:eastAsia="Arimo" w:hAnsi="Arimo" w:cs="Arimo"/>
                <w:b/>
                <w:sz w:val="20"/>
                <w:szCs w:val="20"/>
              </w:rPr>
              <w:t></w:t>
            </w:r>
            <w:r>
              <w:rPr>
                <w:rFonts w:ascii="Arimo" w:eastAsia="Arimo" w:hAnsi="Arimo" w:cs="Arimo"/>
                <w:b/>
                <w:sz w:val="20"/>
                <w:szCs w:val="20"/>
              </w:rPr>
              <w:t></w:t>
            </w:r>
            <w:r>
              <w:rPr>
                <w:rFonts w:ascii="Arimo" w:eastAsia="Arimo" w:hAnsi="Arimo" w:cs="Arimo"/>
                <w:b/>
                <w:sz w:val="20"/>
                <w:szCs w:val="20"/>
              </w:rPr>
              <w:t></w:t>
            </w:r>
            <w:r>
              <w:rPr>
                <w:rFonts w:ascii="Arimo" w:eastAsia="Arimo" w:hAnsi="Arimo" w:cs="Arimo"/>
                <w:b/>
                <w:sz w:val="20"/>
                <w:szCs w:val="20"/>
              </w:rPr>
              <w:t></w:t>
            </w:r>
            <w:r>
              <w:rPr>
                <w:rFonts w:ascii="Arimo" w:eastAsia="Arimo" w:hAnsi="Arimo" w:cs="Arimo"/>
                <w:b/>
                <w:sz w:val="20"/>
                <w:szCs w:val="20"/>
              </w:rPr>
              <w:t></w:t>
            </w:r>
            <w:r>
              <w:rPr>
                <w:rFonts w:ascii="Arimo" w:eastAsia="Arimo" w:hAnsi="Arimo" w:cs="Arimo"/>
                <w:b/>
                <w:sz w:val="20"/>
                <w:szCs w:val="20"/>
              </w:rPr>
              <w:t></w:t>
            </w:r>
            <w:r>
              <w:rPr>
                <w:rFonts w:ascii="Arial" w:eastAsia="Arial" w:hAnsi="Arial" w:cs="Arial"/>
                <w:b/>
                <w:sz w:val="20"/>
                <w:szCs w:val="20"/>
              </w:rPr>
              <w:t xml:space="preserve">Staff </w:t>
            </w:r>
            <w:r>
              <w:rPr>
                <w:sz w:val="20"/>
                <w:szCs w:val="20"/>
              </w:rPr>
              <w:t>☐</w:t>
            </w:r>
            <w:r>
              <w:rPr>
                <w:rFonts w:ascii="Arial" w:eastAsia="Arial" w:hAnsi="Arial" w:cs="Arial"/>
                <w:b/>
                <w:sz w:val="20"/>
                <w:szCs w:val="20"/>
              </w:rPr>
              <w:t xml:space="preserve">  </w:t>
            </w:r>
          </w:p>
          <w:p w14:paraId="0E1339BA" w14:textId="77777777" w:rsidR="001F1796" w:rsidRDefault="001F1796">
            <w:pPr>
              <w:ind w:left="0" w:hanging="2"/>
              <w:rPr>
                <w:rFonts w:ascii="Arial" w:eastAsia="Arial" w:hAnsi="Arial" w:cs="Arial"/>
                <w:sz w:val="20"/>
                <w:szCs w:val="20"/>
              </w:rPr>
            </w:pPr>
          </w:p>
        </w:tc>
      </w:tr>
      <w:tr w:rsidR="001F1796" w14:paraId="78990096" w14:textId="77777777">
        <w:tc>
          <w:tcPr>
            <w:tcW w:w="5637" w:type="dxa"/>
            <w:gridSpan w:val="2"/>
          </w:tcPr>
          <w:p w14:paraId="439CC81A" w14:textId="77777777" w:rsidR="001F1796" w:rsidRDefault="00000000">
            <w:pPr>
              <w:ind w:left="0" w:hanging="2"/>
              <w:rPr>
                <w:rFonts w:ascii="Arial" w:eastAsia="Arial" w:hAnsi="Arial" w:cs="Arial"/>
                <w:sz w:val="20"/>
                <w:szCs w:val="20"/>
              </w:rPr>
            </w:pPr>
            <w:r>
              <w:rPr>
                <w:rFonts w:ascii="Arial" w:eastAsia="Arial" w:hAnsi="Arial" w:cs="Arial"/>
                <w:b/>
                <w:sz w:val="20"/>
                <w:szCs w:val="20"/>
              </w:rPr>
              <w:t xml:space="preserve">I confirm I have read the </w:t>
            </w:r>
            <w:r>
              <w:rPr>
                <w:rFonts w:ascii="Arial" w:eastAsia="Arial" w:hAnsi="Arial" w:cs="Arial"/>
                <w:b/>
                <w:i/>
                <w:sz w:val="20"/>
                <w:szCs w:val="20"/>
              </w:rPr>
              <w:t>University’s Code of Practice Governing the Ethical Conduct of Research</w:t>
            </w:r>
            <w:r>
              <w:rPr>
                <w:rFonts w:ascii="Arial" w:eastAsia="Arial" w:hAnsi="Arial" w:cs="Arial"/>
                <w:b/>
                <w:sz w:val="20"/>
                <w:szCs w:val="20"/>
              </w:rPr>
              <w:t xml:space="preserve"> </w:t>
            </w:r>
          </w:p>
        </w:tc>
        <w:tc>
          <w:tcPr>
            <w:tcW w:w="3260" w:type="dxa"/>
          </w:tcPr>
          <w:p w14:paraId="70B55C0B" w14:textId="77777777" w:rsidR="001F1796" w:rsidRDefault="00000000">
            <w:pPr>
              <w:ind w:left="0" w:hanging="2"/>
              <w:rPr>
                <w:rFonts w:ascii="Arial" w:eastAsia="Arial" w:hAnsi="Arial" w:cs="Arial"/>
                <w:sz w:val="20"/>
                <w:szCs w:val="20"/>
              </w:rPr>
            </w:pPr>
            <w:r>
              <w:rPr>
                <w:rFonts w:ascii="Arial" w:eastAsia="Arial" w:hAnsi="Arial" w:cs="Arial"/>
                <w:b/>
                <w:sz w:val="20"/>
                <w:szCs w:val="20"/>
              </w:rPr>
              <w:t xml:space="preserve">          YES </w:t>
            </w:r>
            <w:r w:rsidRPr="00615772">
              <w:rPr>
                <w:rFonts w:ascii="Arial" w:eastAsia="Arial" w:hAnsi="Arial" w:cs="Arial"/>
                <w:sz w:val="20"/>
                <w:szCs w:val="20"/>
              </w:rPr>
              <w:t>☐</w:t>
            </w:r>
            <w:r>
              <w:rPr>
                <w:sz w:val="20"/>
                <w:szCs w:val="20"/>
              </w:rPr>
              <w:t xml:space="preserve">                 </w:t>
            </w:r>
            <w:r>
              <w:rPr>
                <w:rFonts w:ascii="Arial" w:eastAsia="Arial" w:hAnsi="Arial" w:cs="Arial"/>
                <w:b/>
                <w:sz w:val="20"/>
                <w:szCs w:val="20"/>
              </w:rPr>
              <w:t xml:space="preserve">NO </w:t>
            </w:r>
            <w:r>
              <w:rPr>
                <w:sz w:val="20"/>
                <w:szCs w:val="20"/>
              </w:rPr>
              <w:t>☐</w:t>
            </w:r>
          </w:p>
        </w:tc>
      </w:tr>
      <w:tr w:rsidR="001F1796" w14:paraId="0C330C51" w14:textId="77777777">
        <w:tc>
          <w:tcPr>
            <w:tcW w:w="8897" w:type="dxa"/>
            <w:gridSpan w:val="3"/>
          </w:tcPr>
          <w:p w14:paraId="20B87E98" w14:textId="77777777" w:rsidR="001F1796" w:rsidRDefault="001F1796">
            <w:pPr>
              <w:ind w:left="0" w:hanging="2"/>
              <w:rPr>
                <w:rFonts w:ascii="Arial" w:eastAsia="Arial" w:hAnsi="Arial" w:cs="Arial"/>
                <w:sz w:val="20"/>
                <w:szCs w:val="20"/>
              </w:rPr>
            </w:pPr>
          </w:p>
          <w:p w14:paraId="60DD49AF" w14:textId="77777777" w:rsidR="001F1796" w:rsidRDefault="00000000">
            <w:pPr>
              <w:ind w:left="0" w:hanging="2"/>
              <w:rPr>
                <w:rFonts w:ascii="Arial" w:eastAsia="Arial" w:hAnsi="Arial" w:cs="Arial"/>
                <w:sz w:val="20"/>
                <w:szCs w:val="20"/>
              </w:rPr>
            </w:pPr>
            <w:r>
              <w:rPr>
                <w:rFonts w:ascii="Arial" w:eastAsia="Arial" w:hAnsi="Arial" w:cs="Arial"/>
                <w:b/>
                <w:sz w:val="20"/>
                <w:szCs w:val="20"/>
              </w:rPr>
              <w:t>1.3 Supervisor/Dean of Faculty/Faculty Research Director details</w:t>
            </w:r>
          </w:p>
          <w:p w14:paraId="2460AED2" w14:textId="77777777" w:rsidR="001F1796" w:rsidRDefault="001F1796">
            <w:pPr>
              <w:ind w:left="0" w:hanging="2"/>
              <w:rPr>
                <w:rFonts w:ascii="Arial" w:eastAsia="Arial" w:hAnsi="Arial" w:cs="Arial"/>
                <w:sz w:val="20"/>
                <w:szCs w:val="20"/>
              </w:rPr>
            </w:pPr>
          </w:p>
          <w:p w14:paraId="2C1F6583" w14:textId="77777777" w:rsidR="001F1796" w:rsidRDefault="00000000">
            <w:pPr>
              <w:ind w:left="0" w:hanging="2"/>
              <w:rPr>
                <w:rFonts w:ascii="Arial" w:eastAsia="Arial" w:hAnsi="Arial" w:cs="Arial"/>
                <w:color w:val="000000"/>
                <w:sz w:val="20"/>
                <w:szCs w:val="20"/>
              </w:rPr>
            </w:pPr>
            <w:r>
              <w:rPr>
                <w:rFonts w:ascii="Arial" w:eastAsia="Arial" w:hAnsi="Arial" w:cs="Arial"/>
                <w:sz w:val="20"/>
                <w:szCs w:val="20"/>
              </w:rPr>
              <w:t xml:space="preserve">Please note that all applicants with a supervisor(s) must ensure that the supervisor signs the declaration at the bottom of this page if completing </w:t>
            </w:r>
            <w:proofErr w:type="gramStart"/>
            <w:r>
              <w:rPr>
                <w:rFonts w:ascii="Arial" w:eastAsia="Arial" w:hAnsi="Arial" w:cs="Arial"/>
                <w:sz w:val="20"/>
                <w:szCs w:val="20"/>
              </w:rPr>
              <w:t>Part</w:t>
            </w:r>
            <w:proofErr w:type="gramEnd"/>
            <w:r>
              <w:rPr>
                <w:rFonts w:ascii="Arial" w:eastAsia="Arial" w:hAnsi="Arial" w:cs="Arial"/>
                <w:sz w:val="20"/>
                <w:szCs w:val="20"/>
              </w:rPr>
              <w:t xml:space="preserve"> A only or in </w:t>
            </w:r>
            <w:r>
              <w:rPr>
                <w:rFonts w:ascii="Arial" w:eastAsia="Arial" w:hAnsi="Arial" w:cs="Arial"/>
                <w:b/>
                <w:sz w:val="20"/>
                <w:szCs w:val="20"/>
              </w:rPr>
              <w:t>Section 10.3</w:t>
            </w:r>
            <w:r>
              <w:rPr>
                <w:rFonts w:ascii="Arial" w:eastAsia="Arial" w:hAnsi="Arial" w:cs="Arial"/>
                <w:color w:val="008000"/>
                <w:sz w:val="20"/>
                <w:szCs w:val="20"/>
              </w:rPr>
              <w:t xml:space="preserve"> </w:t>
            </w:r>
            <w:r>
              <w:rPr>
                <w:rFonts w:ascii="Arial" w:eastAsia="Arial" w:hAnsi="Arial" w:cs="Arial"/>
                <w:color w:val="000000"/>
                <w:sz w:val="20"/>
                <w:szCs w:val="20"/>
              </w:rPr>
              <w:t>if completing Part B</w:t>
            </w:r>
          </w:p>
          <w:p w14:paraId="4B862769" w14:textId="77777777" w:rsidR="001F1796" w:rsidRDefault="001F1796">
            <w:pPr>
              <w:ind w:left="0" w:hanging="2"/>
              <w:rPr>
                <w:rFonts w:ascii="Arial" w:eastAsia="Arial" w:hAnsi="Arial" w:cs="Arial"/>
                <w:sz w:val="20"/>
                <w:szCs w:val="20"/>
              </w:rPr>
            </w:pPr>
          </w:p>
          <w:p w14:paraId="74A2B24B" w14:textId="77777777" w:rsidR="001F1796" w:rsidRDefault="00000000">
            <w:pPr>
              <w:ind w:left="0" w:hanging="2"/>
              <w:rPr>
                <w:rFonts w:ascii="Arial" w:eastAsia="Arial" w:hAnsi="Arial" w:cs="Arial"/>
                <w:sz w:val="20"/>
                <w:szCs w:val="20"/>
              </w:rPr>
            </w:pPr>
            <w:r>
              <w:rPr>
                <w:rFonts w:ascii="Arial" w:eastAsia="Arial" w:hAnsi="Arial" w:cs="Arial"/>
                <w:sz w:val="20"/>
                <w:szCs w:val="20"/>
              </w:rPr>
              <w:t xml:space="preserve">All </w:t>
            </w:r>
            <w:r>
              <w:rPr>
                <w:rFonts w:ascii="Arial" w:eastAsia="Arial" w:hAnsi="Arial" w:cs="Arial"/>
                <w:b/>
                <w:sz w:val="20"/>
                <w:szCs w:val="20"/>
              </w:rPr>
              <w:t>staff</w:t>
            </w:r>
            <w:r>
              <w:rPr>
                <w:rFonts w:ascii="Arial" w:eastAsia="Arial" w:hAnsi="Arial" w:cs="Arial"/>
                <w:sz w:val="20"/>
                <w:szCs w:val="20"/>
              </w:rPr>
              <w:t xml:space="preserve"> must ensure that their Dean of Faculty, or Faculty Research Director (or nominee), as appropriate, signs the declaration at the bottom of this page if completing </w:t>
            </w:r>
            <w:proofErr w:type="gramStart"/>
            <w:r>
              <w:rPr>
                <w:rFonts w:ascii="Arial" w:eastAsia="Arial" w:hAnsi="Arial" w:cs="Arial"/>
                <w:sz w:val="20"/>
                <w:szCs w:val="20"/>
              </w:rPr>
              <w:t>Part</w:t>
            </w:r>
            <w:proofErr w:type="gramEnd"/>
            <w:r>
              <w:rPr>
                <w:rFonts w:ascii="Arial" w:eastAsia="Arial" w:hAnsi="Arial" w:cs="Arial"/>
                <w:sz w:val="20"/>
                <w:szCs w:val="20"/>
              </w:rPr>
              <w:t xml:space="preserve"> A only or in </w:t>
            </w:r>
            <w:r>
              <w:rPr>
                <w:rFonts w:ascii="Arial" w:eastAsia="Arial" w:hAnsi="Arial" w:cs="Arial"/>
                <w:b/>
                <w:sz w:val="20"/>
                <w:szCs w:val="20"/>
              </w:rPr>
              <w:t>Section 10.3</w:t>
            </w:r>
            <w:r>
              <w:rPr>
                <w:rFonts w:ascii="Arial" w:eastAsia="Arial" w:hAnsi="Arial" w:cs="Arial"/>
                <w:color w:val="008000"/>
                <w:sz w:val="20"/>
                <w:szCs w:val="20"/>
              </w:rPr>
              <w:t xml:space="preserve"> </w:t>
            </w:r>
            <w:r>
              <w:rPr>
                <w:rFonts w:ascii="Arial" w:eastAsia="Arial" w:hAnsi="Arial" w:cs="Arial"/>
                <w:color w:val="000000"/>
                <w:sz w:val="20"/>
                <w:szCs w:val="20"/>
              </w:rPr>
              <w:t>if completing Part B</w:t>
            </w:r>
          </w:p>
          <w:p w14:paraId="209EEE92" w14:textId="77777777" w:rsidR="001F1796" w:rsidRDefault="001F1796">
            <w:pPr>
              <w:ind w:left="0" w:hanging="2"/>
              <w:rPr>
                <w:rFonts w:ascii="Arial" w:eastAsia="Arial" w:hAnsi="Arial" w:cs="Arial"/>
                <w:sz w:val="20"/>
                <w:szCs w:val="20"/>
              </w:rPr>
            </w:pPr>
          </w:p>
        </w:tc>
      </w:tr>
      <w:tr w:rsidR="001F1796" w14:paraId="05E052D9" w14:textId="77777777">
        <w:tc>
          <w:tcPr>
            <w:tcW w:w="4261" w:type="dxa"/>
          </w:tcPr>
          <w:p w14:paraId="1D6C3886" w14:textId="77777777" w:rsidR="001F1796" w:rsidRDefault="00000000">
            <w:pPr>
              <w:ind w:left="0" w:hanging="2"/>
              <w:rPr>
                <w:rFonts w:ascii="Arial" w:eastAsia="Arial" w:hAnsi="Arial" w:cs="Arial"/>
                <w:sz w:val="20"/>
                <w:szCs w:val="20"/>
              </w:rPr>
            </w:pPr>
            <w:r>
              <w:rPr>
                <w:rFonts w:ascii="Arial" w:eastAsia="Arial" w:hAnsi="Arial" w:cs="Arial"/>
                <w:b/>
                <w:sz w:val="20"/>
                <w:szCs w:val="20"/>
              </w:rPr>
              <w:t>Name:</w:t>
            </w:r>
          </w:p>
          <w:p w14:paraId="5BC12FE4" w14:textId="77777777" w:rsidR="001F1796" w:rsidRDefault="00000000">
            <w:pPr>
              <w:ind w:left="0" w:hanging="2"/>
              <w:rPr>
                <w:rFonts w:ascii="Arial" w:eastAsia="Arial" w:hAnsi="Arial" w:cs="Arial"/>
                <w:sz w:val="20"/>
                <w:szCs w:val="20"/>
              </w:rPr>
            </w:pPr>
            <w:r>
              <w:rPr>
                <w:rFonts w:ascii="Arial" w:eastAsia="Arial" w:hAnsi="Arial" w:cs="Arial"/>
                <w:sz w:val="20"/>
                <w:szCs w:val="20"/>
              </w:rPr>
              <w:t>Divya Premanantha</w:t>
            </w:r>
          </w:p>
          <w:p w14:paraId="1D57150C" w14:textId="77777777" w:rsidR="001F1796" w:rsidRDefault="001F1796">
            <w:pPr>
              <w:ind w:left="0" w:hanging="2"/>
              <w:rPr>
                <w:rFonts w:ascii="Arial" w:eastAsia="Arial" w:hAnsi="Arial" w:cs="Arial"/>
                <w:sz w:val="20"/>
                <w:szCs w:val="20"/>
              </w:rPr>
            </w:pPr>
          </w:p>
        </w:tc>
        <w:tc>
          <w:tcPr>
            <w:tcW w:w="4636" w:type="dxa"/>
            <w:gridSpan w:val="2"/>
          </w:tcPr>
          <w:p w14:paraId="30CF3152" w14:textId="77777777" w:rsidR="001F1796" w:rsidRDefault="00000000">
            <w:pPr>
              <w:ind w:left="0" w:hanging="2"/>
              <w:rPr>
                <w:rFonts w:ascii="Arial" w:eastAsia="Arial" w:hAnsi="Arial" w:cs="Arial"/>
                <w:sz w:val="20"/>
                <w:szCs w:val="20"/>
              </w:rPr>
            </w:pPr>
            <w:r>
              <w:rPr>
                <w:rFonts w:ascii="Arial" w:eastAsia="Arial" w:hAnsi="Arial" w:cs="Arial"/>
                <w:b/>
                <w:sz w:val="20"/>
                <w:szCs w:val="20"/>
              </w:rPr>
              <w:t>University Email Address:</w:t>
            </w:r>
          </w:p>
          <w:p w14:paraId="17A3E6F7" w14:textId="77777777" w:rsidR="001F1796" w:rsidRDefault="00000000">
            <w:pPr>
              <w:ind w:left="0" w:hanging="2"/>
              <w:rPr>
                <w:rFonts w:ascii="Arial" w:eastAsia="Arial" w:hAnsi="Arial" w:cs="Arial"/>
                <w:sz w:val="20"/>
                <w:szCs w:val="20"/>
              </w:rPr>
            </w:pPr>
            <w:r>
              <w:rPr>
                <w:rFonts w:ascii="Arial" w:eastAsia="Arial" w:hAnsi="Arial" w:cs="Arial"/>
                <w:sz w:val="20"/>
                <w:szCs w:val="20"/>
              </w:rPr>
              <w:t>divya.p@iit.ac.lk</w:t>
            </w:r>
          </w:p>
        </w:tc>
      </w:tr>
      <w:tr w:rsidR="001F1796" w14:paraId="283E7689" w14:textId="77777777">
        <w:tc>
          <w:tcPr>
            <w:tcW w:w="4261" w:type="dxa"/>
          </w:tcPr>
          <w:p w14:paraId="09D6FC64" w14:textId="77777777" w:rsidR="001F1796" w:rsidRDefault="00000000">
            <w:pPr>
              <w:ind w:left="0" w:hanging="2"/>
              <w:rPr>
                <w:rFonts w:ascii="Arial" w:eastAsia="Arial" w:hAnsi="Arial" w:cs="Arial"/>
                <w:sz w:val="20"/>
                <w:szCs w:val="20"/>
              </w:rPr>
            </w:pPr>
            <w:r>
              <w:rPr>
                <w:rFonts w:ascii="Arial" w:eastAsia="Arial" w:hAnsi="Arial" w:cs="Arial"/>
                <w:b/>
                <w:sz w:val="20"/>
                <w:szCs w:val="20"/>
              </w:rPr>
              <w:t>Faculty:</w:t>
            </w:r>
          </w:p>
          <w:p w14:paraId="179D4C97" w14:textId="77777777" w:rsidR="001F1796" w:rsidRDefault="001F1796">
            <w:pPr>
              <w:ind w:left="0" w:hanging="2"/>
              <w:rPr>
                <w:rFonts w:ascii="Arial" w:eastAsia="Arial" w:hAnsi="Arial" w:cs="Arial"/>
                <w:sz w:val="20"/>
                <w:szCs w:val="20"/>
              </w:rPr>
            </w:pPr>
          </w:p>
          <w:p w14:paraId="0890028B" w14:textId="77777777" w:rsidR="001F1796" w:rsidRDefault="001F1796">
            <w:pPr>
              <w:ind w:left="0" w:hanging="2"/>
              <w:rPr>
                <w:rFonts w:ascii="Arial" w:eastAsia="Arial" w:hAnsi="Arial" w:cs="Arial"/>
                <w:sz w:val="20"/>
                <w:szCs w:val="20"/>
              </w:rPr>
            </w:pPr>
          </w:p>
        </w:tc>
        <w:tc>
          <w:tcPr>
            <w:tcW w:w="4636" w:type="dxa"/>
            <w:gridSpan w:val="2"/>
          </w:tcPr>
          <w:p w14:paraId="17BE3F21" w14:textId="77777777" w:rsidR="001F1796" w:rsidRDefault="00000000">
            <w:pPr>
              <w:ind w:left="0" w:hanging="2"/>
              <w:rPr>
                <w:rFonts w:ascii="Arial" w:eastAsia="Arial" w:hAnsi="Arial" w:cs="Arial"/>
                <w:sz w:val="20"/>
                <w:szCs w:val="20"/>
              </w:rPr>
            </w:pPr>
            <w:r>
              <w:rPr>
                <w:rFonts w:ascii="Arial" w:eastAsia="Arial" w:hAnsi="Arial" w:cs="Arial"/>
                <w:b/>
                <w:sz w:val="20"/>
                <w:szCs w:val="20"/>
              </w:rPr>
              <w:t>Telephone Number:</w:t>
            </w:r>
          </w:p>
          <w:p w14:paraId="7888840A" w14:textId="77777777" w:rsidR="001F1796" w:rsidRDefault="001F1796">
            <w:pPr>
              <w:ind w:left="0" w:hanging="2"/>
              <w:rPr>
                <w:rFonts w:ascii="Arial" w:eastAsia="Arial" w:hAnsi="Arial" w:cs="Arial"/>
                <w:sz w:val="20"/>
                <w:szCs w:val="20"/>
              </w:rPr>
            </w:pPr>
          </w:p>
        </w:tc>
      </w:tr>
    </w:tbl>
    <w:p w14:paraId="7F5625D4" w14:textId="77777777" w:rsidR="001F1796" w:rsidRDefault="00000000">
      <w:pPr>
        <w:ind w:left="0" w:hanging="2"/>
        <w:jc w:val="both"/>
        <w:rPr>
          <w:rFonts w:ascii="Arial" w:eastAsia="Arial" w:hAnsi="Arial" w:cs="Arial"/>
          <w:color w:val="00B050"/>
          <w:sz w:val="16"/>
          <w:szCs w:val="16"/>
        </w:rPr>
      </w:pPr>
      <w:r>
        <w:rPr>
          <w:rFonts w:ascii="Arial" w:eastAsia="Arial" w:hAnsi="Arial" w:cs="Arial"/>
          <w:b/>
          <w:sz w:val="20"/>
          <w:szCs w:val="20"/>
        </w:rPr>
        <w:br/>
      </w:r>
    </w:p>
    <w:p w14:paraId="26F641D5" w14:textId="77777777" w:rsidR="001F1796" w:rsidRDefault="00000000">
      <w:pPr>
        <w:ind w:left="0" w:hanging="2"/>
        <w:rPr>
          <w:rFonts w:ascii="Arial" w:eastAsia="Arial" w:hAnsi="Arial" w:cs="Arial"/>
          <w:color w:val="00B050"/>
          <w:sz w:val="16"/>
          <w:szCs w:val="16"/>
        </w:rPr>
      </w:pPr>
      <w:r>
        <w:br w:type="page"/>
      </w:r>
    </w:p>
    <w:p w14:paraId="5048601F" w14:textId="77777777" w:rsidR="001F1796" w:rsidRDefault="001F1796">
      <w:pPr>
        <w:ind w:left="0" w:hanging="2"/>
        <w:rPr>
          <w:rFonts w:ascii="Arial" w:eastAsia="Arial" w:hAnsi="Arial" w:cs="Arial"/>
          <w:color w:val="00B050"/>
          <w:sz w:val="20"/>
          <w:szCs w:val="20"/>
        </w:rPr>
      </w:pPr>
    </w:p>
    <w:tbl>
      <w:tblPr>
        <w:tblStyle w:val="a3"/>
        <w:tblW w:w="86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13"/>
      </w:tblGrid>
      <w:tr w:rsidR="001F1796" w14:paraId="1F416DE8" w14:textId="77777777">
        <w:tc>
          <w:tcPr>
            <w:tcW w:w="8613" w:type="dxa"/>
          </w:tcPr>
          <w:p w14:paraId="039C53A4" w14:textId="77777777" w:rsidR="001F1796" w:rsidRDefault="00000000">
            <w:pPr>
              <w:spacing w:line="360" w:lineRule="auto"/>
              <w:ind w:left="1" w:hanging="3"/>
              <w:jc w:val="center"/>
              <w:rPr>
                <w:rFonts w:ascii="Arial" w:eastAsia="Arial" w:hAnsi="Arial" w:cs="Arial"/>
                <w:color w:val="002060"/>
                <w:sz w:val="20"/>
                <w:szCs w:val="20"/>
              </w:rPr>
            </w:pPr>
            <w:r>
              <w:rPr>
                <w:rFonts w:ascii="Arial" w:eastAsia="Arial" w:hAnsi="Arial" w:cs="Arial"/>
                <w:b/>
                <w:color w:val="002060"/>
                <w:sz w:val="32"/>
                <w:szCs w:val="32"/>
              </w:rPr>
              <w:t xml:space="preserve">PART A </w:t>
            </w:r>
          </w:p>
        </w:tc>
      </w:tr>
    </w:tbl>
    <w:p w14:paraId="2C222105" w14:textId="77777777" w:rsidR="001F1796" w:rsidRDefault="001F1796">
      <w:pPr>
        <w:spacing w:line="360" w:lineRule="auto"/>
        <w:ind w:left="0" w:hanging="2"/>
        <w:rPr>
          <w:rFonts w:ascii="Arial" w:eastAsia="Arial" w:hAnsi="Arial" w:cs="Arial"/>
          <w:color w:val="993366"/>
          <w:sz w:val="20"/>
          <w:szCs w:val="20"/>
        </w:rPr>
      </w:pPr>
    </w:p>
    <w:tbl>
      <w:tblPr>
        <w:tblStyle w:val="a4"/>
        <w:tblW w:w="85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82"/>
      </w:tblGrid>
      <w:tr w:rsidR="001F1796" w14:paraId="6760B177" w14:textId="77777777">
        <w:tc>
          <w:tcPr>
            <w:tcW w:w="8582" w:type="dxa"/>
          </w:tcPr>
          <w:p w14:paraId="34597816" w14:textId="77777777" w:rsidR="001F1796" w:rsidRDefault="00000000">
            <w:pPr>
              <w:spacing w:line="360" w:lineRule="auto"/>
              <w:ind w:left="0" w:hanging="2"/>
              <w:rPr>
                <w:rFonts w:ascii="Arial" w:eastAsia="Arial" w:hAnsi="Arial" w:cs="Arial"/>
                <w:sz w:val="20"/>
                <w:szCs w:val="20"/>
              </w:rPr>
            </w:pPr>
            <w:r>
              <w:rPr>
                <w:rFonts w:ascii="Arial" w:eastAsia="Arial" w:hAnsi="Arial" w:cs="Arial"/>
                <w:b/>
                <w:sz w:val="20"/>
                <w:szCs w:val="20"/>
              </w:rPr>
              <w:t>Section 2</w:t>
            </w:r>
            <w:r>
              <w:rPr>
                <w:rFonts w:ascii="Arial" w:eastAsia="Arial" w:hAnsi="Arial" w:cs="Arial"/>
                <w:b/>
                <w:color w:val="FF0000"/>
                <w:sz w:val="20"/>
                <w:szCs w:val="20"/>
              </w:rPr>
              <w:t xml:space="preserve"> </w:t>
            </w:r>
            <w:r>
              <w:rPr>
                <w:rFonts w:ascii="Arial" w:eastAsia="Arial" w:hAnsi="Arial" w:cs="Arial"/>
                <w:b/>
                <w:sz w:val="20"/>
                <w:szCs w:val="20"/>
              </w:rPr>
              <w:t>– Project Details</w:t>
            </w:r>
          </w:p>
        </w:tc>
      </w:tr>
      <w:tr w:rsidR="001F1796" w14:paraId="4A252CB5" w14:textId="77777777">
        <w:trPr>
          <w:trHeight w:val="985"/>
        </w:trPr>
        <w:tc>
          <w:tcPr>
            <w:tcW w:w="8582" w:type="dxa"/>
          </w:tcPr>
          <w:p w14:paraId="03851B65" w14:textId="77777777" w:rsidR="001F1796" w:rsidRDefault="001F1796">
            <w:pPr>
              <w:spacing w:line="360" w:lineRule="auto"/>
              <w:ind w:left="0" w:hanging="2"/>
              <w:rPr>
                <w:rFonts w:ascii="Arial" w:eastAsia="Arial" w:hAnsi="Arial" w:cs="Arial"/>
                <w:sz w:val="20"/>
                <w:szCs w:val="20"/>
              </w:rPr>
            </w:pPr>
          </w:p>
          <w:p w14:paraId="24789A28" w14:textId="77777777" w:rsidR="001F1796" w:rsidRDefault="00000000">
            <w:pPr>
              <w:spacing w:line="360" w:lineRule="auto"/>
              <w:ind w:left="0" w:hanging="2"/>
              <w:rPr>
                <w:rFonts w:ascii="Arial" w:eastAsia="Arial" w:hAnsi="Arial" w:cs="Arial"/>
                <w:sz w:val="20"/>
                <w:szCs w:val="20"/>
              </w:rPr>
            </w:pPr>
            <w:r>
              <w:rPr>
                <w:rFonts w:ascii="Arial" w:eastAsia="Arial" w:hAnsi="Arial" w:cs="Arial"/>
                <w:b/>
                <w:sz w:val="20"/>
                <w:szCs w:val="20"/>
              </w:rPr>
              <w:t xml:space="preserve">2.1 </w:t>
            </w:r>
            <w:r>
              <w:rPr>
                <w:rFonts w:ascii="Arial" w:eastAsia="Arial" w:hAnsi="Arial" w:cs="Arial"/>
                <w:sz w:val="20"/>
                <w:szCs w:val="20"/>
              </w:rPr>
              <w:t>Please provide a description of the background with references to relevant literature (250 words maximum):</w:t>
            </w:r>
            <w:r>
              <w:rPr>
                <w:rFonts w:ascii="Arial" w:eastAsia="Arial" w:hAnsi="Arial" w:cs="Arial"/>
                <w:b/>
                <w:sz w:val="20"/>
                <w:szCs w:val="20"/>
              </w:rPr>
              <w:t xml:space="preserve"> </w:t>
            </w:r>
            <w:r>
              <w:rPr>
                <w:rFonts w:ascii="Arial" w:eastAsia="Arial" w:hAnsi="Arial" w:cs="Arial"/>
                <w:sz w:val="20"/>
                <w:szCs w:val="20"/>
              </w:rPr>
              <w:t xml:space="preserve">Remote Patient Monitoring allows healthcare providers to view and monitor patient health information remotely from a distance and provide necessary steps to prevent the patient from deteriorating further, however, this requires manual assessment of the patient’s health status and alerts only when the vital signs of a patient hit the threshold values. Meanwhile available solutions to counter this have come with several performance issues due to the nature of the data used in training their solutions. </w:t>
            </w:r>
          </w:p>
          <w:p w14:paraId="41BEA74E" w14:textId="77777777" w:rsidR="001F1796" w:rsidRDefault="001F1796">
            <w:pPr>
              <w:spacing w:line="360" w:lineRule="auto"/>
              <w:ind w:left="0" w:hanging="2"/>
              <w:rPr>
                <w:rFonts w:ascii="Arial" w:eastAsia="Arial" w:hAnsi="Arial" w:cs="Arial"/>
                <w:sz w:val="20"/>
                <w:szCs w:val="20"/>
              </w:rPr>
            </w:pPr>
          </w:p>
        </w:tc>
      </w:tr>
      <w:tr w:rsidR="001F1796" w14:paraId="283AC2BE" w14:textId="77777777">
        <w:trPr>
          <w:trHeight w:val="858"/>
        </w:trPr>
        <w:tc>
          <w:tcPr>
            <w:tcW w:w="8582" w:type="dxa"/>
          </w:tcPr>
          <w:p w14:paraId="0F30FFA3" w14:textId="77777777" w:rsidR="001F1796" w:rsidRDefault="001F1796">
            <w:pPr>
              <w:spacing w:line="360" w:lineRule="auto"/>
              <w:ind w:left="0" w:hanging="2"/>
              <w:rPr>
                <w:rFonts w:ascii="Arial" w:eastAsia="Arial" w:hAnsi="Arial" w:cs="Arial"/>
                <w:sz w:val="20"/>
                <w:szCs w:val="20"/>
              </w:rPr>
            </w:pPr>
          </w:p>
          <w:p w14:paraId="65CBC88F" w14:textId="77777777" w:rsidR="001F1796" w:rsidRDefault="00000000">
            <w:pPr>
              <w:spacing w:line="360" w:lineRule="auto"/>
              <w:ind w:left="0" w:hanging="2"/>
              <w:rPr>
                <w:rFonts w:ascii="Arial" w:eastAsia="Arial" w:hAnsi="Arial" w:cs="Arial"/>
                <w:sz w:val="20"/>
                <w:szCs w:val="20"/>
              </w:rPr>
            </w:pPr>
            <w:r>
              <w:rPr>
                <w:rFonts w:ascii="Arial" w:eastAsia="Arial" w:hAnsi="Arial" w:cs="Arial"/>
                <w:b/>
                <w:sz w:val="20"/>
                <w:szCs w:val="20"/>
              </w:rPr>
              <w:t xml:space="preserve">2.2. </w:t>
            </w:r>
            <w:r>
              <w:rPr>
                <w:rFonts w:ascii="Arial" w:eastAsia="Arial" w:hAnsi="Arial" w:cs="Arial"/>
                <w:sz w:val="20"/>
                <w:szCs w:val="20"/>
              </w:rPr>
              <w:t>Please provide a brief description and the aims of your study (250 words maximum):</w:t>
            </w:r>
            <w:r>
              <w:rPr>
                <w:rFonts w:ascii="Arial" w:eastAsia="Arial" w:hAnsi="Arial" w:cs="Arial"/>
                <w:b/>
                <w:sz w:val="20"/>
                <w:szCs w:val="20"/>
              </w:rPr>
              <w:t xml:space="preserve"> </w:t>
            </w:r>
            <w:r>
              <w:rPr>
                <w:rFonts w:ascii="Arial" w:eastAsia="Arial" w:hAnsi="Arial" w:cs="Arial"/>
                <w:sz w:val="20"/>
                <w:szCs w:val="20"/>
              </w:rPr>
              <w:t xml:space="preserve">The aim of this study is to conduct research in the design, </w:t>
            </w:r>
            <w:proofErr w:type="gramStart"/>
            <w:r>
              <w:rPr>
                <w:rFonts w:ascii="Arial" w:eastAsia="Arial" w:hAnsi="Arial" w:cs="Arial"/>
                <w:sz w:val="20"/>
                <w:szCs w:val="20"/>
              </w:rPr>
              <w:t>development</w:t>
            </w:r>
            <w:proofErr w:type="gramEnd"/>
            <w:r>
              <w:rPr>
                <w:rFonts w:ascii="Arial" w:eastAsia="Arial" w:hAnsi="Arial" w:cs="Arial"/>
                <w:sz w:val="20"/>
                <w:szCs w:val="20"/>
              </w:rPr>
              <w:t xml:space="preserve"> and evaluation of a novel hybrid machine learning model to be used in the overall health criticality risk status of a patient using a Remote Patient Monitoring system.</w:t>
            </w:r>
          </w:p>
          <w:p w14:paraId="55DA0691" w14:textId="77777777" w:rsidR="001F1796" w:rsidRDefault="001F1796">
            <w:pPr>
              <w:spacing w:line="360" w:lineRule="auto"/>
              <w:ind w:left="0" w:hanging="2"/>
              <w:rPr>
                <w:rFonts w:ascii="Arial" w:eastAsia="Arial" w:hAnsi="Arial" w:cs="Arial"/>
                <w:sz w:val="20"/>
                <w:szCs w:val="20"/>
              </w:rPr>
            </w:pPr>
          </w:p>
        </w:tc>
      </w:tr>
      <w:tr w:rsidR="001F1796" w14:paraId="22F2BE93" w14:textId="77777777">
        <w:trPr>
          <w:trHeight w:val="1197"/>
        </w:trPr>
        <w:tc>
          <w:tcPr>
            <w:tcW w:w="8582" w:type="dxa"/>
          </w:tcPr>
          <w:p w14:paraId="714DB33C" w14:textId="77777777" w:rsidR="001F1796" w:rsidRDefault="001F1796">
            <w:pPr>
              <w:spacing w:line="360" w:lineRule="auto"/>
              <w:ind w:left="0" w:hanging="2"/>
              <w:rPr>
                <w:rFonts w:ascii="Arial" w:eastAsia="Arial" w:hAnsi="Arial" w:cs="Arial"/>
                <w:sz w:val="20"/>
                <w:szCs w:val="20"/>
              </w:rPr>
            </w:pPr>
          </w:p>
          <w:p w14:paraId="4CE1F830" w14:textId="77777777" w:rsidR="001F1796" w:rsidRDefault="00000000">
            <w:pPr>
              <w:spacing w:line="360" w:lineRule="auto"/>
              <w:ind w:left="0" w:hanging="2"/>
              <w:rPr>
                <w:rFonts w:ascii="Arial" w:eastAsia="Arial" w:hAnsi="Arial" w:cs="Arial"/>
                <w:sz w:val="20"/>
                <w:szCs w:val="20"/>
              </w:rPr>
            </w:pPr>
            <w:r>
              <w:rPr>
                <w:rFonts w:ascii="Arial" w:eastAsia="Arial" w:hAnsi="Arial" w:cs="Arial"/>
                <w:b/>
                <w:sz w:val="20"/>
                <w:szCs w:val="20"/>
              </w:rPr>
              <w:t xml:space="preserve">2.3. </w:t>
            </w:r>
            <w:r>
              <w:rPr>
                <w:rFonts w:ascii="Arial" w:eastAsia="Arial" w:hAnsi="Arial" w:cs="Arial"/>
                <w:sz w:val="20"/>
                <w:szCs w:val="20"/>
              </w:rPr>
              <w:t>Please outline the design and methodology of your study (include details of the selection and recruitment of participants (if any) and details of any invasive (e.g. blood samples, inhalation/ingestion of food and/or non-food products (in abnormally higher or lower levels than normal or a different form), or intrusive (e.g. questionnaires, focus groups, interviews, etc.) procedures [attach extra information as necessary] (400 words maximum in total): The study plans to use the MIMIC dataset provided by MIT however this requires credentialed access and the author had undergone training certification in human subjects research, however, the data that would actually be used would not require any ethical clearance due to its nature of being vital signs to train the model. Any questionnaires and interviews conducted will solely be for feedback on the systems architecture and not related to the data collected.</w:t>
            </w:r>
          </w:p>
          <w:p w14:paraId="13FB18CA" w14:textId="77777777" w:rsidR="001F1796" w:rsidRDefault="001F1796">
            <w:pPr>
              <w:spacing w:line="360" w:lineRule="auto"/>
              <w:ind w:left="0" w:hanging="2"/>
              <w:rPr>
                <w:rFonts w:ascii="Arial" w:eastAsia="Arial" w:hAnsi="Arial" w:cs="Arial"/>
                <w:sz w:val="20"/>
                <w:szCs w:val="20"/>
              </w:rPr>
            </w:pPr>
          </w:p>
        </w:tc>
      </w:tr>
      <w:tr w:rsidR="001F1796" w14:paraId="448D148E" w14:textId="77777777">
        <w:tc>
          <w:tcPr>
            <w:tcW w:w="8582" w:type="dxa"/>
          </w:tcPr>
          <w:p w14:paraId="5585C1ED" w14:textId="77777777" w:rsidR="001F1796" w:rsidRDefault="001F1796">
            <w:pPr>
              <w:spacing w:line="360" w:lineRule="auto"/>
              <w:ind w:left="0" w:hanging="2"/>
              <w:rPr>
                <w:rFonts w:ascii="Arial" w:eastAsia="Arial" w:hAnsi="Arial" w:cs="Arial"/>
                <w:sz w:val="20"/>
                <w:szCs w:val="20"/>
              </w:rPr>
            </w:pPr>
          </w:p>
          <w:p w14:paraId="076D879A" w14:textId="77777777" w:rsidR="001F1796" w:rsidRDefault="00000000">
            <w:pPr>
              <w:spacing w:line="360" w:lineRule="auto"/>
              <w:ind w:left="0" w:hanging="2"/>
              <w:rPr>
                <w:rFonts w:ascii="Arial" w:eastAsia="Arial" w:hAnsi="Arial" w:cs="Arial"/>
                <w:sz w:val="20"/>
                <w:szCs w:val="20"/>
              </w:rPr>
            </w:pPr>
            <w:r>
              <w:rPr>
                <w:rFonts w:ascii="Arial" w:eastAsia="Arial" w:hAnsi="Arial" w:cs="Arial"/>
                <w:b/>
                <w:sz w:val="20"/>
                <w:szCs w:val="20"/>
              </w:rPr>
              <w:t>2.4</w:t>
            </w:r>
            <w:r>
              <w:rPr>
                <w:rFonts w:ascii="Arial" w:eastAsia="Arial" w:hAnsi="Arial" w:cs="Arial"/>
                <w:sz w:val="20"/>
                <w:szCs w:val="20"/>
              </w:rPr>
              <w:t>. Timescales</w:t>
            </w:r>
          </w:p>
          <w:p w14:paraId="0FF7E502" w14:textId="77777777" w:rsidR="001F1796" w:rsidRDefault="00000000">
            <w:pPr>
              <w:spacing w:line="360" w:lineRule="auto"/>
              <w:ind w:left="0" w:hanging="2"/>
              <w:rPr>
                <w:rFonts w:ascii="Arial" w:eastAsia="Arial" w:hAnsi="Arial" w:cs="Arial"/>
                <w:sz w:val="20"/>
                <w:szCs w:val="20"/>
              </w:rPr>
            </w:pPr>
            <w:r>
              <w:rPr>
                <w:rFonts w:ascii="Arial" w:eastAsia="Arial" w:hAnsi="Arial" w:cs="Arial"/>
                <w:sz w:val="20"/>
                <w:szCs w:val="20"/>
              </w:rPr>
              <w:t>Start Date (DD/MM/YY): 01/10/22</w:t>
            </w:r>
          </w:p>
          <w:p w14:paraId="34192AD6" w14:textId="77777777" w:rsidR="001F1796" w:rsidRDefault="00000000">
            <w:pPr>
              <w:spacing w:line="360" w:lineRule="auto"/>
              <w:ind w:left="0" w:hanging="2"/>
              <w:rPr>
                <w:rFonts w:ascii="Arial" w:eastAsia="Arial" w:hAnsi="Arial" w:cs="Arial"/>
                <w:sz w:val="20"/>
                <w:szCs w:val="20"/>
              </w:rPr>
            </w:pPr>
            <w:r>
              <w:rPr>
                <w:rFonts w:ascii="Arial" w:eastAsia="Arial" w:hAnsi="Arial" w:cs="Arial"/>
                <w:sz w:val="20"/>
                <w:szCs w:val="20"/>
              </w:rPr>
              <w:t>Estimated duration of work: 8 Months</w:t>
            </w:r>
          </w:p>
        </w:tc>
      </w:tr>
    </w:tbl>
    <w:p w14:paraId="735A69FE" w14:textId="77777777" w:rsidR="001F1796" w:rsidRDefault="00000000">
      <w:pPr>
        <w:ind w:left="0" w:hanging="2"/>
        <w:rPr>
          <w:rFonts w:ascii="Arial" w:eastAsia="Arial" w:hAnsi="Arial" w:cs="Arial"/>
          <w:sz w:val="20"/>
          <w:szCs w:val="20"/>
          <w:highlight w:val="black"/>
        </w:rPr>
      </w:pPr>
      <w:r>
        <w:br w:type="page"/>
      </w:r>
    </w:p>
    <w:p w14:paraId="6EA13061" w14:textId="77777777" w:rsidR="001F1796" w:rsidRDefault="001F1796">
      <w:pPr>
        <w:ind w:left="0" w:hanging="2"/>
        <w:rPr>
          <w:rFonts w:ascii="Arial" w:eastAsia="Arial" w:hAnsi="Arial" w:cs="Arial"/>
          <w:sz w:val="20"/>
          <w:szCs w:val="20"/>
          <w:highlight w:val="black"/>
        </w:rPr>
      </w:pPr>
    </w:p>
    <w:tbl>
      <w:tblPr>
        <w:tblStyle w:val="a5"/>
        <w:tblW w:w="876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8"/>
        <w:gridCol w:w="6616"/>
        <w:gridCol w:w="585"/>
        <w:gridCol w:w="555"/>
        <w:gridCol w:w="567"/>
      </w:tblGrid>
      <w:tr w:rsidR="001F1796" w14:paraId="34375B0B" w14:textId="77777777">
        <w:tc>
          <w:tcPr>
            <w:tcW w:w="8761" w:type="dxa"/>
            <w:gridSpan w:val="5"/>
          </w:tcPr>
          <w:p w14:paraId="38C9E3DD" w14:textId="77777777" w:rsidR="001F1796" w:rsidRDefault="00000000">
            <w:pPr>
              <w:ind w:left="0" w:hanging="2"/>
              <w:rPr>
                <w:rFonts w:ascii="Arial" w:eastAsia="Arial" w:hAnsi="Arial" w:cs="Arial"/>
                <w:sz w:val="20"/>
                <w:szCs w:val="20"/>
              </w:rPr>
            </w:pPr>
            <w:r>
              <w:rPr>
                <w:rFonts w:ascii="Arial" w:eastAsia="Arial" w:hAnsi="Arial" w:cs="Arial"/>
                <w:b/>
                <w:color w:val="002060"/>
                <w:sz w:val="22"/>
                <w:szCs w:val="22"/>
              </w:rPr>
              <w:t>Section 3 -</w:t>
            </w:r>
            <w:r>
              <w:rPr>
                <w:rFonts w:ascii="Arial" w:eastAsia="Arial" w:hAnsi="Arial" w:cs="Arial"/>
                <w:b/>
                <w:color w:val="002060"/>
                <w:sz w:val="20"/>
                <w:szCs w:val="20"/>
              </w:rPr>
              <w:t xml:space="preserve"> RISK OF HARM</w:t>
            </w:r>
          </w:p>
        </w:tc>
      </w:tr>
      <w:tr w:rsidR="001F1796" w14:paraId="4D8F70E2" w14:textId="77777777">
        <w:tc>
          <w:tcPr>
            <w:tcW w:w="8761" w:type="dxa"/>
            <w:gridSpan w:val="5"/>
          </w:tcPr>
          <w:p w14:paraId="4AAC92F5" w14:textId="77777777" w:rsidR="001F1796" w:rsidRDefault="00000000">
            <w:pPr>
              <w:ind w:left="0" w:hanging="2"/>
              <w:rPr>
                <w:rFonts w:ascii="Arial" w:eastAsia="Arial" w:hAnsi="Arial" w:cs="Arial"/>
                <w:color w:val="FF0000"/>
                <w:sz w:val="18"/>
                <w:szCs w:val="18"/>
              </w:rPr>
            </w:pPr>
            <w:r>
              <w:rPr>
                <w:rFonts w:ascii="Arial" w:eastAsia="Arial" w:hAnsi="Arial" w:cs="Arial"/>
                <w:b/>
                <w:sz w:val="18"/>
                <w:szCs w:val="18"/>
              </w:rPr>
              <w:t xml:space="preserve">NOTE 1: Where indicated below applicants should check if the research will require ethical approval from a National Research Ethics Committee via the </w:t>
            </w:r>
            <w:hyperlink r:id="rId17">
              <w:r>
                <w:rPr>
                  <w:rFonts w:ascii="Arial" w:eastAsia="Arial" w:hAnsi="Arial" w:cs="Arial"/>
                  <w:b/>
                  <w:color w:val="000000"/>
                  <w:sz w:val="18"/>
                  <w:szCs w:val="18"/>
                  <w:u w:val="single"/>
                </w:rPr>
                <w:t>Integrated Research Application System</w:t>
              </w:r>
            </w:hyperlink>
            <w:r>
              <w:rPr>
                <w:rFonts w:ascii="Arial" w:eastAsia="Arial" w:hAnsi="Arial" w:cs="Arial"/>
                <w:b/>
                <w:sz w:val="18"/>
                <w:szCs w:val="18"/>
              </w:rPr>
              <w:t xml:space="preserve"> (IRAS) -</w:t>
            </w:r>
            <w:r>
              <w:rPr>
                <w:rFonts w:ascii="Arial" w:eastAsia="Arial" w:hAnsi="Arial" w:cs="Arial"/>
                <w:b/>
                <w:color w:val="FF0000"/>
                <w:sz w:val="18"/>
                <w:szCs w:val="18"/>
              </w:rPr>
              <w:t xml:space="preserve"> </w:t>
            </w:r>
            <w:hyperlink r:id="rId18">
              <w:r>
                <w:rPr>
                  <w:rFonts w:ascii="Arial" w:eastAsia="Arial" w:hAnsi="Arial" w:cs="Arial"/>
                  <w:b/>
                  <w:color w:val="0070C0"/>
                  <w:sz w:val="18"/>
                  <w:szCs w:val="18"/>
                  <w:highlight w:val="white"/>
                  <w:u w:val="single"/>
                </w:rPr>
                <w:t>nres.queries@nhs.net</w:t>
              </w:r>
            </w:hyperlink>
            <w:r>
              <w:rPr>
                <w:rFonts w:ascii="Arial" w:eastAsia="Arial" w:hAnsi="Arial" w:cs="Arial"/>
                <w:b/>
                <w:color w:val="FF0000"/>
                <w:sz w:val="18"/>
                <w:szCs w:val="18"/>
              </w:rPr>
              <w:t xml:space="preserve">.-  </w:t>
            </w:r>
            <w:hyperlink r:id="rId19">
              <w:r>
                <w:rPr>
                  <w:rFonts w:ascii="Arial" w:eastAsia="Arial" w:hAnsi="Arial" w:cs="Arial"/>
                  <w:b/>
                  <w:color w:val="0070C0"/>
                  <w:sz w:val="18"/>
                  <w:szCs w:val="18"/>
                </w:rPr>
                <w:t>http://www.hra-decisiontools.org.uk/ethics/</w:t>
              </w:r>
            </w:hyperlink>
            <w:r>
              <w:rPr>
                <w:rFonts w:ascii="Arial" w:eastAsia="Arial" w:hAnsi="Arial" w:cs="Arial"/>
                <w:b/>
                <w:color w:val="FF0000"/>
                <w:sz w:val="18"/>
                <w:szCs w:val="18"/>
              </w:rPr>
              <w:t xml:space="preserve"> </w:t>
            </w:r>
          </w:p>
          <w:p w14:paraId="598E924D" w14:textId="77777777" w:rsidR="001F1796" w:rsidRDefault="00000000">
            <w:pPr>
              <w:ind w:left="0" w:hanging="2"/>
              <w:rPr>
                <w:rFonts w:ascii="Arial" w:eastAsia="Arial" w:hAnsi="Arial" w:cs="Arial"/>
                <w:sz w:val="20"/>
                <w:szCs w:val="20"/>
              </w:rPr>
            </w:pPr>
            <w:r>
              <w:rPr>
                <w:rFonts w:ascii="Arial" w:eastAsia="Arial" w:hAnsi="Arial" w:cs="Arial"/>
                <w:b/>
                <w:sz w:val="18"/>
                <w:szCs w:val="18"/>
              </w:rPr>
              <w:t xml:space="preserve">NOTE 2: The University of Westminster holds a Human Tissue Authority Licence – This licence is specifically for tissue stored at 115 New Cavendish Street in accordance with the terms of the licence – Advice must be obtained from the University Human Tissue Designated Individual ( </w:t>
            </w:r>
            <w:hyperlink r:id="rId20">
              <w:r>
                <w:rPr>
                  <w:rFonts w:ascii="Arial" w:eastAsia="Arial" w:hAnsi="Arial" w:cs="Arial"/>
                  <w:b/>
                  <w:color w:val="0000FF"/>
                  <w:sz w:val="18"/>
                  <w:szCs w:val="18"/>
                  <w:u w:val="single"/>
                </w:rPr>
                <w:t>N.Presneau@westminster.ac.uk</w:t>
              </w:r>
            </w:hyperlink>
            <w:r>
              <w:rPr>
                <w:rFonts w:ascii="Arial" w:eastAsia="Arial" w:hAnsi="Arial" w:cs="Arial"/>
                <w:b/>
                <w:sz w:val="18"/>
                <w:szCs w:val="18"/>
              </w:rPr>
              <w:t xml:space="preserve"> ) </w:t>
            </w:r>
          </w:p>
        </w:tc>
      </w:tr>
      <w:tr w:rsidR="001F1796" w14:paraId="0B8A15BC" w14:textId="77777777">
        <w:trPr>
          <w:trHeight w:val="253"/>
        </w:trPr>
        <w:tc>
          <w:tcPr>
            <w:tcW w:w="7054" w:type="dxa"/>
            <w:gridSpan w:val="2"/>
          </w:tcPr>
          <w:p w14:paraId="12EA70EF"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 xml:space="preserve">RISK OF HARM (to self, colleagues, participants, </w:t>
            </w:r>
            <w:proofErr w:type="gramStart"/>
            <w:r>
              <w:rPr>
                <w:rFonts w:ascii="Arial" w:eastAsia="Arial" w:hAnsi="Arial" w:cs="Arial"/>
                <w:b/>
                <w:color w:val="002060"/>
                <w:sz w:val="18"/>
                <w:szCs w:val="18"/>
              </w:rPr>
              <w:t>environment</w:t>
            </w:r>
            <w:proofErr w:type="gramEnd"/>
            <w:r>
              <w:rPr>
                <w:rFonts w:ascii="Arial" w:eastAsia="Arial" w:hAnsi="Arial" w:cs="Arial"/>
                <w:b/>
                <w:color w:val="002060"/>
                <w:sz w:val="18"/>
                <w:szCs w:val="18"/>
              </w:rPr>
              <w:t xml:space="preserve"> or animals)</w:t>
            </w:r>
          </w:p>
        </w:tc>
        <w:tc>
          <w:tcPr>
            <w:tcW w:w="585" w:type="dxa"/>
          </w:tcPr>
          <w:p w14:paraId="46FB4AB4" w14:textId="77777777" w:rsidR="001F1796" w:rsidRDefault="00000000">
            <w:pPr>
              <w:ind w:left="0" w:hanging="2"/>
              <w:jc w:val="center"/>
              <w:rPr>
                <w:rFonts w:ascii="Arial" w:eastAsia="Arial" w:hAnsi="Arial" w:cs="Arial"/>
                <w:color w:val="002060"/>
                <w:sz w:val="18"/>
                <w:szCs w:val="18"/>
              </w:rPr>
            </w:pPr>
            <w:r>
              <w:rPr>
                <w:rFonts w:ascii="Arial" w:eastAsia="Arial" w:hAnsi="Arial" w:cs="Arial"/>
                <w:b/>
                <w:color w:val="002060"/>
                <w:sz w:val="18"/>
                <w:szCs w:val="18"/>
              </w:rPr>
              <w:t>Yes</w:t>
            </w:r>
          </w:p>
        </w:tc>
        <w:tc>
          <w:tcPr>
            <w:tcW w:w="555" w:type="dxa"/>
          </w:tcPr>
          <w:p w14:paraId="316DB8FA" w14:textId="77777777" w:rsidR="001F1796" w:rsidRDefault="00000000">
            <w:pPr>
              <w:ind w:left="0" w:hanging="2"/>
              <w:jc w:val="center"/>
              <w:rPr>
                <w:rFonts w:ascii="Arial" w:eastAsia="Arial" w:hAnsi="Arial" w:cs="Arial"/>
                <w:color w:val="002060"/>
                <w:sz w:val="18"/>
                <w:szCs w:val="18"/>
              </w:rPr>
            </w:pPr>
            <w:r>
              <w:rPr>
                <w:rFonts w:ascii="Arial" w:eastAsia="Arial" w:hAnsi="Arial" w:cs="Arial"/>
                <w:b/>
                <w:color w:val="002060"/>
                <w:sz w:val="18"/>
                <w:szCs w:val="18"/>
              </w:rPr>
              <w:t>No</w:t>
            </w:r>
          </w:p>
        </w:tc>
        <w:tc>
          <w:tcPr>
            <w:tcW w:w="567" w:type="dxa"/>
          </w:tcPr>
          <w:p w14:paraId="595E23A3" w14:textId="77777777" w:rsidR="001F1796" w:rsidRDefault="00000000">
            <w:pPr>
              <w:ind w:left="0" w:hanging="2"/>
              <w:jc w:val="center"/>
              <w:rPr>
                <w:rFonts w:ascii="Arial" w:eastAsia="Arial" w:hAnsi="Arial" w:cs="Arial"/>
                <w:color w:val="002060"/>
                <w:sz w:val="18"/>
                <w:szCs w:val="18"/>
              </w:rPr>
            </w:pPr>
            <w:r>
              <w:rPr>
                <w:rFonts w:ascii="Arial" w:eastAsia="Arial" w:hAnsi="Arial" w:cs="Arial"/>
                <w:b/>
                <w:color w:val="002060"/>
                <w:sz w:val="18"/>
                <w:szCs w:val="18"/>
              </w:rPr>
              <w:t>N/A</w:t>
            </w:r>
          </w:p>
        </w:tc>
      </w:tr>
      <w:tr w:rsidR="001F1796" w14:paraId="7D9E484A" w14:textId="77777777">
        <w:trPr>
          <w:trHeight w:val="253"/>
        </w:trPr>
        <w:tc>
          <w:tcPr>
            <w:tcW w:w="438" w:type="dxa"/>
          </w:tcPr>
          <w:p w14:paraId="4B7087E4"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1</w:t>
            </w:r>
          </w:p>
        </w:tc>
        <w:tc>
          <w:tcPr>
            <w:tcW w:w="6616" w:type="dxa"/>
          </w:tcPr>
          <w:p w14:paraId="371A1151"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Will any pain or more than mild discomfort result from the study?</w:t>
            </w:r>
          </w:p>
        </w:tc>
        <w:tc>
          <w:tcPr>
            <w:tcW w:w="585" w:type="dxa"/>
          </w:tcPr>
          <w:p w14:paraId="7E1721F2" w14:textId="77777777" w:rsidR="001F1796" w:rsidRPr="00615772" w:rsidRDefault="00000000">
            <w:pPr>
              <w:ind w:left="0" w:hanging="2"/>
              <w:jc w:val="center"/>
              <w:rPr>
                <w:rFonts w:ascii="Arial" w:eastAsia="Arial" w:hAnsi="Arial" w:cs="Arial"/>
                <w:sz w:val="18"/>
                <w:szCs w:val="18"/>
              </w:rPr>
            </w:pPr>
            <w:r w:rsidRPr="00615772">
              <w:rPr>
                <w:sz w:val="20"/>
                <w:szCs w:val="20"/>
              </w:rPr>
              <w:t>☐</w:t>
            </w:r>
          </w:p>
        </w:tc>
        <w:tc>
          <w:tcPr>
            <w:tcW w:w="555" w:type="dxa"/>
          </w:tcPr>
          <w:p w14:paraId="587E32BB" w14:textId="77777777" w:rsidR="001F1796" w:rsidRPr="00615772" w:rsidRDefault="00000000">
            <w:pPr>
              <w:ind w:left="0" w:hanging="2"/>
              <w:jc w:val="center"/>
              <w:rPr>
                <w:rFonts w:ascii="Arial" w:eastAsia="Arial" w:hAnsi="Arial" w:cs="Arial"/>
                <w:sz w:val="18"/>
                <w:szCs w:val="18"/>
              </w:rPr>
            </w:pPr>
            <w:r w:rsidRPr="00615772">
              <w:rPr>
                <w:rFonts w:ascii="Arial" w:eastAsia="Arial" w:hAnsi="Arial" w:cs="Arial"/>
                <w:sz w:val="20"/>
                <w:szCs w:val="20"/>
              </w:rPr>
              <w:t>☐</w:t>
            </w:r>
          </w:p>
        </w:tc>
        <w:tc>
          <w:tcPr>
            <w:tcW w:w="567" w:type="dxa"/>
          </w:tcPr>
          <w:p w14:paraId="7C6D0679" w14:textId="77777777" w:rsidR="001F1796" w:rsidRDefault="00000000">
            <w:pPr>
              <w:ind w:left="0" w:hanging="2"/>
              <w:jc w:val="center"/>
              <w:rPr>
                <w:sz w:val="20"/>
                <w:szCs w:val="20"/>
              </w:rPr>
            </w:pPr>
            <w:r>
              <w:rPr>
                <w:sz w:val="20"/>
                <w:szCs w:val="20"/>
              </w:rPr>
              <w:t>☐</w:t>
            </w:r>
          </w:p>
        </w:tc>
      </w:tr>
      <w:tr w:rsidR="001F1796" w14:paraId="7EA49915" w14:textId="77777777">
        <w:trPr>
          <w:trHeight w:val="253"/>
        </w:trPr>
        <w:tc>
          <w:tcPr>
            <w:tcW w:w="438" w:type="dxa"/>
          </w:tcPr>
          <w:p w14:paraId="3C48344C"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2</w:t>
            </w:r>
          </w:p>
        </w:tc>
        <w:tc>
          <w:tcPr>
            <w:tcW w:w="6616" w:type="dxa"/>
          </w:tcPr>
          <w:p w14:paraId="390B135D"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Could the study induce any psychological stress or anxiety or cause harm or negative consequences beyond the risks encountered in normal life?</w:t>
            </w:r>
          </w:p>
        </w:tc>
        <w:tc>
          <w:tcPr>
            <w:tcW w:w="585" w:type="dxa"/>
          </w:tcPr>
          <w:p w14:paraId="78F2A2C2"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55" w:type="dxa"/>
          </w:tcPr>
          <w:p w14:paraId="0F5AF3BA"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67" w:type="dxa"/>
          </w:tcPr>
          <w:p w14:paraId="2F44D4CD" w14:textId="77777777" w:rsidR="001F1796" w:rsidRDefault="00000000">
            <w:pPr>
              <w:ind w:left="0" w:hanging="2"/>
              <w:jc w:val="center"/>
              <w:rPr>
                <w:sz w:val="20"/>
                <w:szCs w:val="20"/>
              </w:rPr>
            </w:pPr>
            <w:r>
              <w:rPr>
                <w:sz w:val="20"/>
                <w:szCs w:val="20"/>
              </w:rPr>
              <w:t>☐</w:t>
            </w:r>
          </w:p>
        </w:tc>
      </w:tr>
      <w:tr w:rsidR="001F1796" w14:paraId="48C43DED" w14:textId="77777777">
        <w:trPr>
          <w:trHeight w:val="253"/>
        </w:trPr>
        <w:tc>
          <w:tcPr>
            <w:tcW w:w="438" w:type="dxa"/>
          </w:tcPr>
          <w:p w14:paraId="0B91A7F4"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3</w:t>
            </w:r>
          </w:p>
        </w:tc>
        <w:tc>
          <w:tcPr>
            <w:tcW w:w="6616" w:type="dxa"/>
          </w:tcPr>
          <w:p w14:paraId="6DE4EFB7"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 xml:space="preserve">Will the study involve prolonged or repetitive physical or psychological testing of human participants that may put someone at risk, </w:t>
            </w:r>
            <w:proofErr w:type="gramStart"/>
            <w:r>
              <w:rPr>
                <w:rFonts w:ascii="Arial" w:eastAsia="Arial" w:hAnsi="Arial" w:cs="Arial"/>
                <w:color w:val="002060"/>
                <w:sz w:val="18"/>
                <w:szCs w:val="18"/>
              </w:rPr>
              <w:t>e.g.</w:t>
            </w:r>
            <w:proofErr w:type="gramEnd"/>
            <w:r>
              <w:rPr>
                <w:rFonts w:ascii="Arial" w:eastAsia="Arial" w:hAnsi="Arial" w:cs="Arial"/>
                <w:color w:val="002060"/>
                <w:sz w:val="18"/>
                <w:szCs w:val="18"/>
              </w:rPr>
              <w:t xml:space="preserve"> use of treadmill?</w:t>
            </w:r>
          </w:p>
        </w:tc>
        <w:tc>
          <w:tcPr>
            <w:tcW w:w="585" w:type="dxa"/>
          </w:tcPr>
          <w:p w14:paraId="02CD228A"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55" w:type="dxa"/>
          </w:tcPr>
          <w:p w14:paraId="12B2C0B5"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67" w:type="dxa"/>
          </w:tcPr>
          <w:p w14:paraId="6E97988D" w14:textId="77777777" w:rsidR="001F1796" w:rsidRDefault="00000000">
            <w:pPr>
              <w:ind w:left="0" w:hanging="2"/>
              <w:jc w:val="center"/>
              <w:rPr>
                <w:sz w:val="20"/>
                <w:szCs w:val="20"/>
              </w:rPr>
            </w:pPr>
            <w:r>
              <w:rPr>
                <w:sz w:val="20"/>
                <w:szCs w:val="20"/>
              </w:rPr>
              <w:t>☐</w:t>
            </w:r>
          </w:p>
        </w:tc>
      </w:tr>
      <w:tr w:rsidR="001F1796" w14:paraId="2E89DB35" w14:textId="77777777">
        <w:trPr>
          <w:trHeight w:val="253"/>
        </w:trPr>
        <w:tc>
          <w:tcPr>
            <w:tcW w:w="438" w:type="dxa"/>
          </w:tcPr>
          <w:p w14:paraId="2B888BBC"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4</w:t>
            </w:r>
          </w:p>
        </w:tc>
        <w:tc>
          <w:tcPr>
            <w:tcW w:w="6616" w:type="dxa"/>
          </w:tcPr>
          <w:p w14:paraId="30656E95"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Will the study involve raising sensitive topics (</w:t>
            </w:r>
            <w:proofErr w:type="gramStart"/>
            <w:r>
              <w:rPr>
                <w:rFonts w:ascii="Arial" w:eastAsia="Arial" w:hAnsi="Arial" w:cs="Arial"/>
                <w:color w:val="002060"/>
                <w:sz w:val="18"/>
                <w:szCs w:val="18"/>
              </w:rPr>
              <w:t>e.g.</w:t>
            </w:r>
            <w:proofErr w:type="gramEnd"/>
            <w:r>
              <w:rPr>
                <w:rFonts w:ascii="Arial" w:eastAsia="Arial" w:hAnsi="Arial" w:cs="Arial"/>
                <w:color w:val="002060"/>
                <w:sz w:val="18"/>
                <w:szCs w:val="18"/>
              </w:rPr>
              <w:t xml:space="preserve"> sexual activity, drug use, revelation of medical history, bereavement, illegal activities, etc.)?</w:t>
            </w:r>
          </w:p>
        </w:tc>
        <w:tc>
          <w:tcPr>
            <w:tcW w:w="585" w:type="dxa"/>
          </w:tcPr>
          <w:p w14:paraId="3E502850"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55" w:type="dxa"/>
          </w:tcPr>
          <w:p w14:paraId="24276B44"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67" w:type="dxa"/>
          </w:tcPr>
          <w:p w14:paraId="174AE041" w14:textId="77777777" w:rsidR="001F1796" w:rsidRDefault="00000000">
            <w:pPr>
              <w:ind w:left="0" w:hanging="2"/>
              <w:jc w:val="center"/>
              <w:rPr>
                <w:sz w:val="20"/>
                <w:szCs w:val="20"/>
              </w:rPr>
            </w:pPr>
            <w:r>
              <w:rPr>
                <w:sz w:val="20"/>
                <w:szCs w:val="20"/>
              </w:rPr>
              <w:t>☐</w:t>
            </w:r>
          </w:p>
        </w:tc>
      </w:tr>
      <w:tr w:rsidR="001F1796" w14:paraId="0E0F7859" w14:textId="77777777">
        <w:trPr>
          <w:trHeight w:val="270"/>
        </w:trPr>
        <w:tc>
          <w:tcPr>
            <w:tcW w:w="438" w:type="dxa"/>
          </w:tcPr>
          <w:p w14:paraId="79AB3F91"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5</w:t>
            </w:r>
          </w:p>
        </w:tc>
        <w:tc>
          <w:tcPr>
            <w:tcW w:w="6616" w:type="dxa"/>
          </w:tcPr>
          <w:p w14:paraId="39B28A2C"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Does your work involve any “relevant material” containing human cells (</w:t>
            </w:r>
            <w:proofErr w:type="gramStart"/>
            <w:r>
              <w:rPr>
                <w:rFonts w:ascii="Arial" w:eastAsia="Arial" w:hAnsi="Arial" w:cs="Arial"/>
                <w:color w:val="002060"/>
                <w:sz w:val="18"/>
                <w:szCs w:val="18"/>
              </w:rPr>
              <w:t>e.g.</w:t>
            </w:r>
            <w:proofErr w:type="gramEnd"/>
            <w:r>
              <w:rPr>
                <w:rFonts w:ascii="Arial" w:eastAsia="Arial" w:hAnsi="Arial" w:cs="Arial"/>
                <w:color w:val="002060"/>
                <w:sz w:val="18"/>
                <w:szCs w:val="18"/>
              </w:rPr>
              <w:t xml:space="preserve"> blood, urine, saliva, body tissues but NOT established cell-lines) from living or deceased persons (Such work must take account of the Human Tissue Act)? – See Note 1 and 2 above.</w:t>
            </w:r>
          </w:p>
        </w:tc>
        <w:tc>
          <w:tcPr>
            <w:tcW w:w="585" w:type="dxa"/>
          </w:tcPr>
          <w:p w14:paraId="116B946D"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55" w:type="dxa"/>
          </w:tcPr>
          <w:p w14:paraId="6729D64A"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67" w:type="dxa"/>
          </w:tcPr>
          <w:p w14:paraId="4B0EB3AB" w14:textId="77777777" w:rsidR="001F1796" w:rsidRDefault="00000000">
            <w:pPr>
              <w:ind w:left="0" w:hanging="2"/>
              <w:jc w:val="center"/>
              <w:rPr>
                <w:sz w:val="20"/>
                <w:szCs w:val="20"/>
              </w:rPr>
            </w:pPr>
            <w:r>
              <w:rPr>
                <w:sz w:val="20"/>
                <w:szCs w:val="20"/>
              </w:rPr>
              <w:t>☐</w:t>
            </w:r>
          </w:p>
        </w:tc>
      </w:tr>
      <w:tr w:rsidR="001F1796" w14:paraId="200B2AF1" w14:textId="77777777">
        <w:trPr>
          <w:trHeight w:val="270"/>
        </w:trPr>
        <w:tc>
          <w:tcPr>
            <w:tcW w:w="438" w:type="dxa"/>
          </w:tcPr>
          <w:p w14:paraId="02889DEA"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6</w:t>
            </w:r>
          </w:p>
        </w:tc>
        <w:tc>
          <w:tcPr>
            <w:tcW w:w="6616" w:type="dxa"/>
          </w:tcPr>
          <w:p w14:paraId="4E1EDA98"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Will DNA samples be taken from human participants (Such work must take account of the Human Tissue Act)? – See Note 1 and 2 above.</w:t>
            </w:r>
          </w:p>
        </w:tc>
        <w:tc>
          <w:tcPr>
            <w:tcW w:w="585" w:type="dxa"/>
          </w:tcPr>
          <w:p w14:paraId="10B4E918"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55" w:type="dxa"/>
          </w:tcPr>
          <w:p w14:paraId="075EE91B"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67" w:type="dxa"/>
          </w:tcPr>
          <w:p w14:paraId="5F216ACD" w14:textId="77777777" w:rsidR="001F1796" w:rsidRDefault="00000000">
            <w:pPr>
              <w:ind w:left="0" w:hanging="2"/>
              <w:jc w:val="center"/>
              <w:rPr>
                <w:sz w:val="20"/>
                <w:szCs w:val="20"/>
              </w:rPr>
            </w:pPr>
            <w:r>
              <w:rPr>
                <w:sz w:val="20"/>
                <w:szCs w:val="20"/>
              </w:rPr>
              <w:t>☐</w:t>
            </w:r>
          </w:p>
        </w:tc>
      </w:tr>
      <w:tr w:rsidR="001F1796" w14:paraId="2A0094E0" w14:textId="77777777">
        <w:trPr>
          <w:trHeight w:val="270"/>
        </w:trPr>
        <w:tc>
          <w:tcPr>
            <w:tcW w:w="438" w:type="dxa"/>
          </w:tcPr>
          <w:p w14:paraId="677B2BAD"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7</w:t>
            </w:r>
          </w:p>
        </w:tc>
        <w:tc>
          <w:tcPr>
            <w:tcW w:w="6616" w:type="dxa"/>
          </w:tcPr>
          <w:p w14:paraId="7B477AAA"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 xml:space="preserve">Does your study raise any issues of personal safety for </w:t>
            </w:r>
            <w:proofErr w:type="gramStart"/>
            <w:r>
              <w:rPr>
                <w:rFonts w:ascii="Arial" w:eastAsia="Arial" w:hAnsi="Arial" w:cs="Arial"/>
                <w:color w:val="002060"/>
                <w:sz w:val="18"/>
                <w:szCs w:val="18"/>
              </w:rPr>
              <w:t>you</w:t>
            </w:r>
            <w:proofErr w:type="gramEnd"/>
            <w:r>
              <w:rPr>
                <w:rFonts w:ascii="Arial" w:eastAsia="Arial" w:hAnsi="Arial" w:cs="Arial"/>
                <w:color w:val="002060"/>
                <w:sz w:val="18"/>
                <w:szCs w:val="18"/>
              </w:rPr>
              <w:t xml:space="preserve"> or other researchers or participants involved in the project (Especially relevant if taking place outside working hours or off University premises)?</w:t>
            </w:r>
          </w:p>
        </w:tc>
        <w:tc>
          <w:tcPr>
            <w:tcW w:w="585" w:type="dxa"/>
          </w:tcPr>
          <w:p w14:paraId="0039BE67"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55" w:type="dxa"/>
          </w:tcPr>
          <w:p w14:paraId="424A2599"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67" w:type="dxa"/>
          </w:tcPr>
          <w:p w14:paraId="3191308E" w14:textId="77777777" w:rsidR="001F1796" w:rsidRDefault="00000000">
            <w:pPr>
              <w:ind w:left="0" w:hanging="2"/>
              <w:jc w:val="center"/>
              <w:rPr>
                <w:sz w:val="20"/>
                <w:szCs w:val="20"/>
              </w:rPr>
            </w:pPr>
            <w:r>
              <w:rPr>
                <w:sz w:val="20"/>
                <w:szCs w:val="20"/>
              </w:rPr>
              <w:t>☐</w:t>
            </w:r>
          </w:p>
        </w:tc>
      </w:tr>
      <w:tr w:rsidR="001F1796" w14:paraId="46B1A346" w14:textId="77777777">
        <w:trPr>
          <w:trHeight w:val="270"/>
        </w:trPr>
        <w:tc>
          <w:tcPr>
            <w:tcW w:w="438" w:type="dxa"/>
          </w:tcPr>
          <w:p w14:paraId="735C0E51"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8</w:t>
            </w:r>
          </w:p>
        </w:tc>
        <w:tc>
          <w:tcPr>
            <w:tcW w:w="6616" w:type="dxa"/>
          </w:tcPr>
          <w:p w14:paraId="2D9E3B6E"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Does your study involve deliberately misleading the participants (</w:t>
            </w:r>
            <w:proofErr w:type="gramStart"/>
            <w:r>
              <w:rPr>
                <w:rFonts w:ascii="Arial" w:eastAsia="Arial" w:hAnsi="Arial" w:cs="Arial"/>
                <w:color w:val="002060"/>
                <w:sz w:val="18"/>
                <w:szCs w:val="18"/>
              </w:rPr>
              <w:t>e.g.</w:t>
            </w:r>
            <w:proofErr w:type="gramEnd"/>
            <w:r>
              <w:rPr>
                <w:rFonts w:ascii="Arial" w:eastAsia="Arial" w:hAnsi="Arial" w:cs="Arial"/>
                <w:color w:val="002060"/>
                <w:sz w:val="18"/>
                <w:szCs w:val="18"/>
              </w:rPr>
              <w:t xml:space="preserve"> deception, covert observation)? </w:t>
            </w:r>
          </w:p>
        </w:tc>
        <w:tc>
          <w:tcPr>
            <w:tcW w:w="585" w:type="dxa"/>
          </w:tcPr>
          <w:p w14:paraId="2A5AA422"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55" w:type="dxa"/>
          </w:tcPr>
          <w:p w14:paraId="72577687"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67" w:type="dxa"/>
          </w:tcPr>
          <w:p w14:paraId="206B1281" w14:textId="77777777" w:rsidR="001F1796" w:rsidRDefault="00000000">
            <w:pPr>
              <w:ind w:left="0" w:hanging="2"/>
              <w:jc w:val="center"/>
              <w:rPr>
                <w:sz w:val="20"/>
                <w:szCs w:val="20"/>
              </w:rPr>
            </w:pPr>
            <w:r>
              <w:rPr>
                <w:sz w:val="20"/>
                <w:szCs w:val="20"/>
              </w:rPr>
              <w:t>☐</w:t>
            </w:r>
          </w:p>
        </w:tc>
      </w:tr>
      <w:tr w:rsidR="001F1796" w14:paraId="5D95A5A6" w14:textId="77777777">
        <w:trPr>
          <w:trHeight w:val="270"/>
        </w:trPr>
        <w:tc>
          <w:tcPr>
            <w:tcW w:w="438" w:type="dxa"/>
          </w:tcPr>
          <w:p w14:paraId="27D1880D"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9</w:t>
            </w:r>
          </w:p>
        </w:tc>
        <w:tc>
          <w:tcPr>
            <w:tcW w:w="6616" w:type="dxa"/>
          </w:tcPr>
          <w:p w14:paraId="2C5D2979"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Does your work involve administration of a food or non-food substance of a different type from or in abnormally higher or lower amounts than normal or one that is known to cause allergic reaction(s) or potential psychological stress?</w:t>
            </w:r>
          </w:p>
        </w:tc>
        <w:tc>
          <w:tcPr>
            <w:tcW w:w="585" w:type="dxa"/>
          </w:tcPr>
          <w:p w14:paraId="0D0CDD21"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55" w:type="dxa"/>
          </w:tcPr>
          <w:p w14:paraId="418BEA1E"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67" w:type="dxa"/>
          </w:tcPr>
          <w:p w14:paraId="2FA16468" w14:textId="77777777" w:rsidR="001F1796" w:rsidRDefault="00000000">
            <w:pPr>
              <w:ind w:left="0" w:hanging="2"/>
              <w:jc w:val="center"/>
              <w:rPr>
                <w:sz w:val="20"/>
                <w:szCs w:val="20"/>
              </w:rPr>
            </w:pPr>
            <w:r>
              <w:rPr>
                <w:sz w:val="20"/>
                <w:szCs w:val="20"/>
              </w:rPr>
              <w:t>☐</w:t>
            </w:r>
          </w:p>
        </w:tc>
      </w:tr>
      <w:tr w:rsidR="001F1796" w14:paraId="039314FE" w14:textId="77777777">
        <w:trPr>
          <w:trHeight w:val="270"/>
        </w:trPr>
        <w:tc>
          <w:tcPr>
            <w:tcW w:w="438" w:type="dxa"/>
          </w:tcPr>
          <w:p w14:paraId="5100B02A"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10</w:t>
            </w:r>
          </w:p>
        </w:tc>
        <w:tc>
          <w:tcPr>
            <w:tcW w:w="6616" w:type="dxa"/>
          </w:tcPr>
          <w:p w14:paraId="22731373"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Does your study involve issues relating to personal and/or sensitive data?</w:t>
            </w:r>
          </w:p>
        </w:tc>
        <w:tc>
          <w:tcPr>
            <w:tcW w:w="585" w:type="dxa"/>
          </w:tcPr>
          <w:p w14:paraId="33BDF49A" w14:textId="77777777" w:rsidR="001F1796" w:rsidRPr="00615772" w:rsidRDefault="00000000">
            <w:pPr>
              <w:ind w:left="0" w:hanging="2"/>
              <w:jc w:val="center"/>
              <w:rPr>
                <w:sz w:val="20"/>
                <w:szCs w:val="20"/>
              </w:rPr>
            </w:pPr>
            <w:r w:rsidRPr="00615772">
              <w:rPr>
                <w:sz w:val="20"/>
                <w:szCs w:val="20"/>
              </w:rPr>
              <w:t>☐</w:t>
            </w:r>
          </w:p>
        </w:tc>
        <w:tc>
          <w:tcPr>
            <w:tcW w:w="555" w:type="dxa"/>
          </w:tcPr>
          <w:p w14:paraId="195D78E9" w14:textId="77777777" w:rsidR="001F1796" w:rsidRPr="00615772" w:rsidRDefault="00000000">
            <w:pPr>
              <w:ind w:left="0" w:hanging="2"/>
              <w:jc w:val="center"/>
              <w:rPr>
                <w:sz w:val="20"/>
                <w:szCs w:val="20"/>
              </w:rPr>
            </w:pPr>
            <w:r w:rsidRPr="00615772">
              <w:rPr>
                <w:rFonts w:ascii="Arial" w:eastAsia="Arial" w:hAnsi="Arial" w:cs="Arial"/>
                <w:sz w:val="20"/>
                <w:szCs w:val="20"/>
              </w:rPr>
              <w:t>☐</w:t>
            </w:r>
          </w:p>
        </w:tc>
        <w:tc>
          <w:tcPr>
            <w:tcW w:w="567" w:type="dxa"/>
          </w:tcPr>
          <w:p w14:paraId="31F448A1" w14:textId="77777777" w:rsidR="001F1796" w:rsidRDefault="00000000">
            <w:pPr>
              <w:ind w:left="0" w:hanging="2"/>
              <w:jc w:val="center"/>
              <w:rPr>
                <w:sz w:val="20"/>
                <w:szCs w:val="20"/>
              </w:rPr>
            </w:pPr>
            <w:r>
              <w:rPr>
                <w:sz w:val="20"/>
                <w:szCs w:val="20"/>
              </w:rPr>
              <w:t>☐</w:t>
            </w:r>
          </w:p>
        </w:tc>
      </w:tr>
      <w:tr w:rsidR="001F1796" w14:paraId="424C06F5" w14:textId="77777777">
        <w:trPr>
          <w:trHeight w:val="270"/>
        </w:trPr>
        <w:tc>
          <w:tcPr>
            <w:tcW w:w="7054" w:type="dxa"/>
            <w:gridSpan w:val="2"/>
          </w:tcPr>
          <w:p w14:paraId="3C991935"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PARTICIPANTS (and/or their records/associated data)</w:t>
            </w:r>
          </w:p>
          <w:p w14:paraId="5868E44A"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Does your work involve any of the following:</w:t>
            </w:r>
          </w:p>
        </w:tc>
        <w:tc>
          <w:tcPr>
            <w:tcW w:w="585" w:type="dxa"/>
          </w:tcPr>
          <w:p w14:paraId="4B0AC326" w14:textId="77777777" w:rsidR="001F1796" w:rsidRPr="00615772" w:rsidRDefault="00000000">
            <w:pPr>
              <w:ind w:left="0" w:hanging="2"/>
              <w:jc w:val="center"/>
              <w:rPr>
                <w:rFonts w:ascii="Arial" w:eastAsia="Arial" w:hAnsi="Arial" w:cs="Arial"/>
                <w:color w:val="002060"/>
                <w:sz w:val="18"/>
                <w:szCs w:val="18"/>
              </w:rPr>
            </w:pPr>
            <w:r w:rsidRPr="00615772">
              <w:rPr>
                <w:rFonts w:ascii="Arial" w:eastAsia="Arial" w:hAnsi="Arial" w:cs="Arial"/>
                <w:b/>
                <w:color w:val="002060"/>
                <w:sz w:val="18"/>
                <w:szCs w:val="18"/>
              </w:rPr>
              <w:t>Yes</w:t>
            </w:r>
          </w:p>
        </w:tc>
        <w:tc>
          <w:tcPr>
            <w:tcW w:w="555" w:type="dxa"/>
          </w:tcPr>
          <w:p w14:paraId="76ED6197" w14:textId="77777777" w:rsidR="001F1796" w:rsidRPr="00615772" w:rsidRDefault="00000000">
            <w:pPr>
              <w:ind w:left="0" w:hanging="2"/>
              <w:jc w:val="center"/>
              <w:rPr>
                <w:rFonts w:ascii="Arial" w:eastAsia="Arial" w:hAnsi="Arial" w:cs="Arial"/>
                <w:color w:val="002060"/>
                <w:sz w:val="18"/>
                <w:szCs w:val="18"/>
              </w:rPr>
            </w:pPr>
            <w:r w:rsidRPr="00615772">
              <w:rPr>
                <w:rFonts w:ascii="Arial" w:eastAsia="Arial" w:hAnsi="Arial" w:cs="Arial"/>
                <w:b/>
                <w:color w:val="002060"/>
                <w:sz w:val="18"/>
                <w:szCs w:val="18"/>
              </w:rPr>
              <w:t>No</w:t>
            </w:r>
          </w:p>
        </w:tc>
        <w:tc>
          <w:tcPr>
            <w:tcW w:w="567" w:type="dxa"/>
          </w:tcPr>
          <w:p w14:paraId="0BC5E76D" w14:textId="77777777" w:rsidR="001F1796" w:rsidRDefault="00000000">
            <w:pPr>
              <w:ind w:left="0" w:hanging="2"/>
              <w:jc w:val="center"/>
              <w:rPr>
                <w:rFonts w:ascii="Arial" w:eastAsia="Arial" w:hAnsi="Arial" w:cs="Arial"/>
                <w:color w:val="002060"/>
                <w:sz w:val="18"/>
                <w:szCs w:val="18"/>
              </w:rPr>
            </w:pPr>
            <w:r>
              <w:rPr>
                <w:rFonts w:ascii="Arial" w:eastAsia="Arial" w:hAnsi="Arial" w:cs="Arial"/>
                <w:b/>
                <w:color w:val="002060"/>
                <w:sz w:val="18"/>
                <w:szCs w:val="18"/>
              </w:rPr>
              <w:t>N/A</w:t>
            </w:r>
          </w:p>
        </w:tc>
      </w:tr>
      <w:tr w:rsidR="001F1796" w14:paraId="676C2F1E" w14:textId="77777777">
        <w:trPr>
          <w:trHeight w:val="270"/>
        </w:trPr>
        <w:tc>
          <w:tcPr>
            <w:tcW w:w="438" w:type="dxa"/>
          </w:tcPr>
          <w:p w14:paraId="79B3ADFB"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11</w:t>
            </w:r>
          </w:p>
        </w:tc>
        <w:tc>
          <w:tcPr>
            <w:tcW w:w="6616" w:type="dxa"/>
          </w:tcPr>
          <w:p w14:paraId="7D26733C"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Human participants in a health and/or social care setting (</w:t>
            </w:r>
            <w:proofErr w:type="gramStart"/>
            <w:r>
              <w:rPr>
                <w:rFonts w:ascii="Arial" w:eastAsia="Arial" w:hAnsi="Arial" w:cs="Arial"/>
                <w:color w:val="002060"/>
                <w:sz w:val="18"/>
                <w:szCs w:val="18"/>
              </w:rPr>
              <w:t>e.g.</w:t>
            </w:r>
            <w:proofErr w:type="gramEnd"/>
            <w:r>
              <w:rPr>
                <w:rFonts w:ascii="Arial" w:eastAsia="Arial" w:hAnsi="Arial" w:cs="Arial"/>
                <w:color w:val="002060"/>
                <w:sz w:val="18"/>
                <w:szCs w:val="18"/>
              </w:rPr>
              <w:t xml:space="preserve"> patients, those attending day centres, community care, rehabilitation centres, etc., including in the NHS, other public, private and/or voluntary sectors)? – See Note 1 above.</w:t>
            </w:r>
          </w:p>
        </w:tc>
        <w:tc>
          <w:tcPr>
            <w:tcW w:w="585" w:type="dxa"/>
          </w:tcPr>
          <w:p w14:paraId="471FCB25"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55" w:type="dxa"/>
          </w:tcPr>
          <w:p w14:paraId="29C11825"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67" w:type="dxa"/>
          </w:tcPr>
          <w:p w14:paraId="6FC804C7" w14:textId="77777777" w:rsidR="001F1796" w:rsidRDefault="00000000">
            <w:pPr>
              <w:ind w:left="0" w:hanging="2"/>
              <w:jc w:val="center"/>
              <w:rPr>
                <w:sz w:val="20"/>
                <w:szCs w:val="20"/>
              </w:rPr>
            </w:pPr>
            <w:r>
              <w:rPr>
                <w:sz w:val="20"/>
                <w:szCs w:val="20"/>
              </w:rPr>
              <w:t>☐</w:t>
            </w:r>
          </w:p>
        </w:tc>
      </w:tr>
      <w:tr w:rsidR="001F1796" w14:paraId="59C42D5D" w14:textId="77777777">
        <w:trPr>
          <w:trHeight w:val="270"/>
        </w:trPr>
        <w:tc>
          <w:tcPr>
            <w:tcW w:w="438" w:type="dxa"/>
          </w:tcPr>
          <w:p w14:paraId="3C58703C"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12</w:t>
            </w:r>
          </w:p>
        </w:tc>
        <w:tc>
          <w:tcPr>
            <w:tcW w:w="6616" w:type="dxa"/>
          </w:tcPr>
          <w:p w14:paraId="27D67B93"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Human participants who may be deemed vulnerable (</w:t>
            </w:r>
            <w:proofErr w:type="gramStart"/>
            <w:r>
              <w:rPr>
                <w:rFonts w:ascii="Arial" w:eastAsia="Arial" w:hAnsi="Arial" w:cs="Arial"/>
                <w:color w:val="002060"/>
                <w:sz w:val="18"/>
                <w:szCs w:val="18"/>
              </w:rPr>
              <w:t>e.g.</w:t>
            </w:r>
            <w:proofErr w:type="gramEnd"/>
            <w:r>
              <w:rPr>
                <w:rFonts w:ascii="Arial" w:eastAsia="Arial" w:hAnsi="Arial" w:cs="Arial"/>
                <w:color w:val="002060"/>
                <w:sz w:val="18"/>
                <w:szCs w:val="18"/>
              </w:rPr>
              <w:t xml:space="preserve"> children, people in poverty and/or with physiological or psychological impairments, persons attending rehabilitation centres, persons in easily identifiable positions that could be subject to victimisation, etc.)? </w:t>
            </w:r>
          </w:p>
        </w:tc>
        <w:tc>
          <w:tcPr>
            <w:tcW w:w="585" w:type="dxa"/>
          </w:tcPr>
          <w:p w14:paraId="6A4F7EB5"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55" w:type="dxa"/>
          </w:tcPr>
          <w:p w14:paraId="06BCCA76"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67" w:type="dxa"/>
          </w:tcPr>
          <w:p w14:paraId="13AFC924" w14:textId="77777777" w:rsidR="001F1796" w:rsidRDefault="00000000">
            <w:pPr>
              <w:ind w:left="0" w:hanging="2"/>
              <w:jc w:val="center"/>
              <w:rPr>
                <w:sz w:val="20"/>
                <w:szCs w:val="20"/>
              </w:rPr>
            </w:pPr>
            <w:r>
              <w:rPr>
                <w:sz w:val="20"/>
                <w:szCs w:val="20"/>
              </w:rPr>
              <w:t>☐</w:t>
            </w:r>
          </w:p>
        </w:tc>
      </w:tr>
      <w:tr w:rsidR="001F1796" w14:paraId="3CDDABB4" w14:textId="77777777">
        <w:trPr>
          <w:trHeight w:val="270"/>
        </w:trPr>
        <w:tc>
          <w:tcPr>
            <w:tcW w:w="438" w:type="dxa"/>
          </w:tcPr>
          <w:p w14:paraId="560D26F8"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13</w:t>
            </w:r>
          </w:p>
        </w:tc>
        <w:tc>
          <w:tcPr>
            <w:tcW w:w="6616" w:type="dxa"/>
          </w:tcPr>
          <w:p w14:paraId="519CDE4C"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Expectant or new mothers?</w:t>
            </w:r>
          </w:p>
        </w:tc>
        <w:tc>
          <w:tcPr>
            <w:tcW w:w="585" w:type="dxa"/>
          </w:tcPr>
          <w:p w14:paraId="0A08DA29"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55" w:type="dxa"/>
          </w:tcPr>
          <w:p w14:paraId="10A6147D"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67" w:type="dxa"/>
          </w:tcPr>
          <w:p w14:paraId="4E6CBEB9" w14:textId="77777777" w:rsidR="001F1796" w:rsidRDefault="00000000">
            <w:pPr>
              <w:ind w:left="0" w:hanging="2"/>
              <w:jc w:val="center"/>
              <w:rPr>
                <w:sz w:val="20"/>
                <w:szCs w:val="20"/>
              </w:rPr>
            </w:pPr>
            <w:r>
              <w:rPr>
                <w:sz w:val="20"/>
                <w:szCs w:val="20"/>
              </w:rPr>
              <w:t>☐</w:t>
            </w:r>
          </w:p>
        </w:tc>
      </w:tr>
      <w:tr w:rsidR="001F1796" w14:paraId="743BA0E0" w14:textId="77777777">
        <w:trPr>
          <w:trHeight w:val="270"/>
        </w:trPr>
        <w:tc>
          <w:tcPr>
            <w:tcW w:w="438" w:type="dxa"/>
          </w:tcPr>
          <w:p w14:paraId="1F10F2D5"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14</w:t>
            </w:r>
          </w:p>
        </w:tc>
        <w:tc>
          <w:tcPr>
            <w:tcW w:w="6616" w:type="dxa"/>
          </w:tcPr>
          <w:p w14:paraId="68409212"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Refugees/Asylum seekers?</w:t>
            </w:r>
          </w:p>
        </w:tc>
        <w:tc>
          <w:tcPr>
            <w:tcW w:w="585" w:type="dxa"/>
          </w:tcPr>
          <w:p w14:paraId="10309B54"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55" w:type="dxa"/>
          </w:tcPr>
          <w:p w14:paraId="33C39060"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67" w:type="dxa"/>
          </w:tcPr>
          <w:p w14:paraId="708688D1" w14:textId="77777777" w:rsidR="001F1796" w:rsidRDefault="00000000">
            <w:pPr>
              <w:ind w:left="0" w:hanging="2"/>
              <w:jc w:val="center"/>
              <w:rPr>
                <w:sz w:val="20"/>
                <w:szCs w:val="20"/>
              </w:rPr>
            </w:pPr>
            <w:r>
              <w:rPr>
                <w:sz w:val="20"/>
                <w:szCs w:val="20"/>
              </w:rPr>
              <w:t>☐</w:t>
            </w:r>
          </w:p>
        </w:tc>
      </w:tr>
      <w:tr w:rsidR="001F1796" w14:paraId="1D246E9A" w14:textId="77777777">
        <w:trPr>
          <w:trHeight w:val="270"/>
        </w:trPr>
        <w:tc>
          <w:tcPr>
            <w:tcW w:w="438" w:type="dxa"/>
          </w:tcPr>
          <w:p w14:paraId="2E97A165"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15</w:t>
            </w:r>
          </w:p>
        </w:tc>
        <w:tc>
          <w:tcPr>
            <w:tcW w:w="6616" w:type="dxa"/>
          </w:tcPr>
          <w:p w14:paraId="0A176873"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Minors (under the age of 18 years old)?</w:t>
            </w:r>
          </w:p>
        </w:tc>
        <w:tc>
          <w:tcPr>
            <w:tcW w:w="585" w:type="dxa"/>
          </w:tcPr>
          <w:p w14:paraId="3F0EC591"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55" w:type="dxa"/>
          </w:tcPr>
          <w:p w14:paraId="34BE1196"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67" w:type="dxa"/>
          </w:tcPr>
          <w:p w14:paraId="7AB56D06" w14:textId="77777777" w:rsidR="001F1796" w:rsidRDefault="00000000">
            <w:pPr>
              <w:ind w:left="0" w:hanging="2"/>
              <w:jc w:val="center"/>
              <w:rPr>
                <w:sz w:val="20"/>
                <w:szCs w:val="20"/>
              </w:rPr>
            </w:pPr>
            <w:r>
              <w:rPr>
                <w:sz w:val="20"/>
                <w:szCs w:val="20"/>
              </w:rPr>
              <w:t>☐</w:t>
            </w:r>
          </w:p>
        </w:tc>
      </w:tr>
      <w:tr w:rsidR="001F1796" w14:paraId="080B3921" w14:textId="77777777">
        <w:trPr>
          <w:trHeight w:val="270"/>
        </w:trPr>
        <w:tc>
          <w:tcPr>
            <w:tcW w:w="438" w:type="dxa"/>
          </w:tcPr>
          <w:p w14:paraId="19B3C152"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16</w:t>
            </w:r>
          </w:p>
        </w:tc>
        <w:tc>
          <w:tcPr>
            <w:tcW w:w="6616" w:type="dxa"/>
          </w:tcPr>
          <w:p w14:paraId="200C232F"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Participants in custody (</w:t>
            </w:r>
            <w:proofErr w:type="gramStart"/>
            <w:r>
              <w:rPr>
                <w:rFonts w:ascii="Arial" w:eastAsia="Arial" w:hAnsi="Arial" w:cs="Arial"/>
                <w:color w:val="002060"/>
                <w:sz w:val="18"/>
                <w:szCs w:val="18"/>
              </w:rPr>
              <w:t>e.g.</w:t>
            </w:r>
            <w:proofErr w:type="gramEnd"/>
            <w:r>
              <w:rPr>
                <w:rFonts w:ascii="Arial" w:eastAsia="Arial" w:hAnsi="Arial" w:cs="Arial"/>
                <w:color w:val="002060"/>
                <w:sz w:val="18"/>
                <w:szCs w:val="18"/>
              </w:rPr>
              <w:t xml:space="preserve"> prisoners or arrestees)?  – See Note 1 above.</w:t>
            </w:r>
          </w:p>
        </w:tc>
        <w:tc>
          <w:tcPr>
            <w:tcW w:w="585" w:type="dxa"/>
          </w:tcPr>
          <w:p w14:paraId="0CAE84FD"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55" w:type="dxa"/>
          </w:tcPr>
          <w:p w14:paraId="1E309941"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67" w:type="dxa"/>
          </w:tcPr>
          <w:p w14:paraId="4974270F" w14:textId="77777777" w:rsidR="001F1796" w:rsidRDefault="00000000">
            <w:pPr>
              <w:ind w:left="0" w:hanging="2"/>
              <w:jc w:val="center"/>
              <w:rPr>
                <w:sz w:val="20"/>
                <w:szCs w:val="20"/>
              </w:rPr>
            </w:pPr>
            <w:r>
              <w:rPr>
                <w:sz w:val="20"/>
                <w:szCs w:val="20"/>
              </w:rPr>
              <w:t>☐</w:t>
            </w:r>
          </w:p>
        </w:tc>
      </w:tr>
      <w:tr w:rsidR="001F1796" w14:paraId="6BC6FC88" w14:textId="77777777">
        <w:trPr>
          <w:trHeight w:val="270"/>
        </w:trPr>
        <w:tc>
          <w:tcPr>
            <w:tcW w:w="438" w:type="dxa"/>
          </w:tcPr>
          <w:p w14:paraId="319B4FD3"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17</w:t>
            </w:r>
          </w:p>
        </w:tc>
        <w:tc>
          <w:tcPr>
            <w:tcW w:w="6616" w:type="dxa"/>
          </w:tcPr>
          <w:p w14:paraId="2E522B45"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Participants with impaired mental capacity (</w:t>
            </w:r>
            <w:proofErr w:type="gramStart"/>
            <w:r>
              <w:rPr>
                <w:rFonts w:ascii="Arial" w:eastAsia="Arial" w:hAnsi="Arial" w:cs="Arial"/>
                <w:color w:val="002060"/>
                <w:sz w:val="18"/>
                <w:szCs w:val="18"/>
              </w:rPr>
              <w:t>e.g.</w:t>
            </w:r>
            <w:proofErr w:type="gramEnd"/>
            <w:r>
              <w:rPr>
                <w:rFonts w:ascii="Arial" w:eastAsia="Arial" w:hAnsi="Arial" w:cs="Arial"/>
                <w:color w:val="002060"/>
                <w:sz w:val="18"/>
                <w:szCs w:val="18"/>
              </w:rPr>
              <w:t xml:space="preserve"> severe mental illness, brain damage, sectioned under Mental Health Act, lowered or reduced sense of consciousness)?  – See Note 1 above.</w:t>
            </w:r>
          </w:p>
        </w:tc>
        <w:tc>
          <w:tcPr>
            <w:tcW w:w="585" w:type="dxa"/>
          </w:tcPr>
          <w:p w14:paraId="2152B2D6"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55" w:type="dxa"/>
          </w:tcPr>
          <w:p w14:paraId="7CA37B21"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67" w:type="dxa"/>
          </w:tcPr>
          <w:p w14:paraId="26B79474" w14:textId="77777777" w:rsidR="001F1796" w:rsidRDefault="00000000">
            <w:pPr>
              <w:ind w:left="0" w:hanging="2"/>
              <w:jc w:val="center"/>
              <w:rPr>
                <w:sz w:val="20"/>
                <w:szCs w:val="20"/>
              </w:rPr>
            </w:pPr>
            <w:r>
              <w:rPr>
                <w:sz w:val="20"/>
                <w:szCs w:val="20"/>
              </w:rPr>
              <w:t>☐</w:t>
            </w:r>
          </w:p>
        </w:tc>
      </w:tr>
      <w:tr w:rsidR="001F1796" w14:paraId="22774470" w14:textId="77777777">
        <w:trPr>
          <w:trHeight w:val="270"/>
        </w:trPr>
        <w:tc>
          <w:tcPr>
            <w:tcW w:w="438" w:type="dxa"/>
          </w:tcPr>
          <w:p w14:paraId="4BD2D7CE"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18</w:t>
            </w:r>
          </w:p>
        </w:tc>
        <w:tc>
          <w:tcPr>
            <w:tcW w:w="6616" w:type="dxa"/>
          </w:tcPr>
          <w:p w14:paraId="72ADD0FA"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 xml:space="preserve">Animals (or animal tissue). </w:t>
            </w:r>
          </w:p>
        </w:tc>
        <w:tc>
          <w:tcPr>
            <w:tcW w:w="585" w:type="dxa"/>
          </w:tcPr>
          <w:p w14:paraId="1136EA2E"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55" w:type="dxa"/>
          </w:tcPr>
          <w:p w14:paraId="02C294CC"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67" w:type="dxa"/>
          </w:tcPr>
          <w:p w14:paraId="7DD2FE6B" w14:textId="77777777" w:rsidR="001F1796" w:rsidRDefault="00000000">
            <w:pPr>
              <w:ind w:left="0" w:hanging="2"/>
              <w:jc w:val="center"/>
              <w:rPr>
                <w:sz w:val="20"/>
                <w:szCs w:val="20"/>
              </w:rPr>
            </w:pPr>
            <w:r>
              <w:rPr>
                <w:sz w:val="20"/>
                <w:szCs w:val="20"/>
              </w:rPr>
              <w:t>☐</w:t>
            </w:r>
          </w:p>
        </w:tc>
      </w:tr>
      <w:tr w:rsidR="001F1796" w14:paraId="3FF54729" w14:textId="77777777">
        <w:trPr>
          <w:trHeight w:val="270"/>
        </w:trPr>
        <w:tc>
          <w:tcPr>
            <w:tcW w:w="7054" w:type="dxa"/>
            <w:gridSpan w:val="2"/>
          </w:tcPr>
          <w:p w14:paraId="548946F1"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INFORMATION TO PARTICIPANTS</w:t>
            </w:r>
          </w:p>
        </w:tc>
        <w:tc>
          <w:tcPr>
            <w:tcW w:w="585" w:type="dxa"/>
          </w:tcPr>
          <w:p w14:paraId="3173659E" w14:textId="77777777" w:rsidR="001F1796" w:rsidRPr="00615772" w:rsidRDefault="00000000">
            <w:pPr>
              <w:ind w:left="0" w:hanging="2"/>
              <w:jc w:val="center"/>
              <w:rPr>
                <w:rFonts w:ascii="Arial" w:eastAsia="Arial" w:hAnsi="Arial" w:cs="Arial"/>
                <w:color w:val="002060"/>
                <w:sz w:val="18"/>
                <w:szCs w:val="18"/>
              </w:rPr>
            </w:pPr>
            <w:r w:rsidRPr="00615772">
              <w:rPr>
                <w:rFonts w:ascii="Arial" w:eastAsia="Arial" w:hAnsi="Arial" w:cs="Arial"/>
                <w:b/>
                <w:color w:val="002060"/>
                <w:sz w:val="18"/>
                <w:szCs w:val="18"/>
              </w:rPr>
              <w:t>Yes</w:t>
            </w:r>
          </w:p>
        </w:tc>
        <w:tc>
          <w:tcPr>
            <w:tcW w:w="555" w:type="dxa"/>
          </w:tcPr>
          <w:p w14:paraId="330E1E9D" w14:textId="77777777" w:rsidR="001F1796" w:rsidRPr="00615772" w:rsidRDefault="00000000">
            <w:pPr>
              <w:ind w:left="0" w:hanging="2"/>
              <w:jc w:val="center"/>
              <w:rPr>
                <w:rFonts w:ascii="Arial" w:eastAsia="Arial" w:hAnsi="Arial" w:cs="Arial"/>
                <w:color w:val="002060"/>
                <w:sz w:val="18"/>
                <w:szCs w:val="18"/>
              </w:rPr>
            </w:pPr>
            <w:r w:rsidRPr="00615772">
              <w:rPr>
                <w:rFonts w:ascii="Arial" w:eastAsia="Arial" w:hAnsi="Arial" w:cs="Arial"/>
                <w:b/>
                <w:color w:val="002060"/>
                <w:sz w:val="18"/>
                <w:szCs w:val="18"/>
              </w:rPr>
              <w:t>No</w:t>
            </w:r>
          </w:p>
        </w:tc>
        <w:tc>
          <w:tcPr>
            <w:tcW w:w="567" w:type="dxa"/>
          </w:tcPr>
          <w:p w14:paraId="3FB93A10" w14:textId="77777777" w:rsidR="001F1796" w:rsidRDefault="00000000">
            <w:pPr>
              <w:ind w:left="0" w:hanging="2"/>
              <w:jc w:val="center"/>
              <w:rPr>
                <w:rFonts w:ascii="Arial" w:eastAsia="Arial" w:hAnsi="Arial" w:cs="Arial"/>
                <w:color w:val="002060"/>
                <w:sz w:val="18"/>
                <w:szCs w:val="18"/>
              </w:rPr>
            </w:pPr>
            <w:r>
              <w:rPr>
                <w:rFonts w:ascii="Arial" w:eastAsia="Arial" w:hAnsi="Arial" w:cs="Arial"/>
                <w:b/>
                <w:color w:val="002060"/>
                <w:sz w:val="18"/>
                <w:szCs w:val="18"/>
              </w:rPr>
              <w:t>N/A</w:t>
            </w:r>
          </w:p>
        </w:tc>
      </w:tr>
      <w:tr w:rsidR="001F1796" w14:paraId="6D899BED" w14:textId="77777777">
        <w:trPr>
          <w:trHeight w:val="270"/>
        </w:trPr>
        <w:tc>
          <w:tcPr>
            <w:tcW w:w="438" w:type="dxa"/>
          </w:tcPr>
          <w:p w14:paraId="3FB7D772"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19</w:t>
            </w:r>
          </w:p>
        </w:tc>
        <w:tc>
          <w:tcPr>
            <w:tcW w:w="6616" w:type="dxa"/>
          </w:tcPr>
          <w:p w14:paraId="0AD10B4E"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Will you provide participants with a Participant Information Sheet prior to obtaining informed consent which can be taken away by the participant?</w:t>
            </w:r>
          </w:p>
        </w:tc>
        <w:tc>
          <w:tcPr>
            <w:tcW w:w="585" w:type="dxa"/>
          </w:tcPr>
          <w:p w14:paraId="10AB6F7A"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55" w:type="dxa"/>
          </w:tcPr>
          <w:p w14:paraId="1BE06161"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67" w:type="dxa"/>
          </w:tcPr>
          <w:p w14:paraId="0A0499B6" w14:textId="77777777" w:rsidR="001F1796" w:rsidRDefault="00000000">
            <w:pPr>
              <w:ind w:left="0" w:hanging="2"/>
              <w:jc w:val="center"/>
              <w:rPr>
                <w:sz w:val="20"/>
                <w:szCs w:val="20"/>
              </w:rPr>
            </w:pPr>
            <w:r>
              <w:rPr>
                <w:sz w:val="20"/>
                <w:szCs w:val="20"/>
              </w:rPr>
              <w:t>☐</w:t>
            </w:r>
          </w:p>
        </w:tc>
      </w:tr>
      <w:tr w:rsidR="001F1796" w14:paraId="480FE45D" w14:textId="77777777">
        <w:trPr>
          <w:trHeight w:val="270"/>
        </w:trPr>
        <w:tc>
          <w:tcPr>
            <w:tcW w:w="438" w:type="dxa"/>
          </w:tcPr>
          <w:p w14:paraId="532FD7DF"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20</w:t>
            </w:r>
          </w:p>
        </w:tc>
        <w:tc>
          <w:tcPr>
            <w:tcW w:w="6616" w:type="dxa"/>
          </w:tcPr>
          <w:p w14:paraId="6D795AC1"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Will you describe the procedures to participants in advance, so that they are informed about what to expect?</w:t>
            </w:r>
          </w:p>
        </w:tc>
        <w:tc>
          <w:tcPr>
            <w:tcW w:w="585" w:type="dxa"/>
          </w:tcPr>
          <w:p w14:paraId="639B88A9"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55" w:type="dxa"/>
          </w:tcPr>
          <w:p w14:paraId="60D6A09F"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67" w:type="dxa"/>
          </w:tcPr>
          <w:p w14:paraId="24DCDCD0" w14:textId="77777777" w:rsidR="001F1796" w:rsidRDefault="00000000">
            <w:pPr>
              <w:ind w:left="0" w:hanging="2"/>
              <w:jc w:val="center"/>
              <w:rPr>
                <w:sz w:val="20"/>
                <w:szCs w:val="20"/>
              </w:rPr>
            </w:pPr>
            <w:r>
              <w:rPr>
                <w:sz w:val="20"/>
                <w:szCs w:val="20"/>
              </w:rPr>
              <w:t>☐</w:t>
            </w:r>
          </w:p>
        </w:tc>
      </w:tr>
      <w:tr w:rsidR="001F1796" w14:paraId="7FEDB06D" w14:textId="77777777">
        <w:trPr>
          <w:trHeight w:val="270"/>
        </w:trPr>
        <w:tc>
          <w:tcPr>
            <w:tcW w:w="438" w:type="dxa"/>
          </w:tcPr>
          <w:p w14:paraId="24B8A498"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21</w:t>
            </w:r>
          </w:p>
        </w:tc>
        <w:tc>
          <w:tcPr>
            <w:tcW w:w="6616" w:type="dxa"/>
          </w:tcPr>
          <w:p w14:paraId="5A8F28C5"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Will you obtain informed consent for participation (normally written)?  OR in the case of using personal data previously acquired was consent given for the reuse of the data for other research purposes?</w:t>
            </w:r>
          </w:p>
        </w:tc>
        <w:tc>
          <w:tcPr>
            <w:tcW w:w="585" w:type="dxa"/>
          </w:tcPr>
          <w:p w14:paraId="411BE755"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55" w:type="dxa"/>
          </w:tcPr>
          <w:p w14:paraId="66867295"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67" w:type="dxa"/>
          </w:tcPr>
          <w:p w14:paraId="4EE69BA4" w14:textId="77777777" w:rsidR="001F1796" w:rsidRDefault="00000000">
            <w:pPr>
              <w:ind w:left="0" w:hanging="2"/>
              <w:jc w:val="center"/>
              <w:rPr>
                <w:sz w:val="20"/>
                <w:szCs w:val="20"/>
              </w:rPr>
            </w:pPr>
            <w:r>
              <w:rPr>
                <w:sz w:val="20"/>
                <w:szCs w:val="20"/>
              </w:rPr>
              <w:t>☐</w:t>
            </w:r>
          </w:p>
        </w:tc>
      </w:tr>
      <w:tr w:rsidR="001F1796" w14:paraId="1B01F4B9" w14:textId="77777777">
        <w:trPr>
          <w:trHeight w:val="270"/>
        </w:trPr>
        <w:tc>
          <w:tcPr>
            <w:tcW w:w="438" w:type="dxa"/>
          </w:tcPr>
          <w:p w14:paraId="5C963B3C"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22</w:t>
            </w:r>
          </w:p>
        </w:tc>
        <w:tc>
          <w:tcPr>
            <w:tcW w:w="6616" w:type="dxa"/>
          </w:tcPr>
          <w:p w14:paraId="0A6B4D88"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Will you tell participants that they may withdraw from the research at any time and for any reason without any impact on their care, service provision etc.?</w:t>
            </w:r>
          </w:p>
        </w:tc>
        <w:tc>
          <w:tcPr>
            <w:tcW w:w="585" w:type="dxa"/>
          </w:tcPr>
          <w:p w14:paraId="518A20FD"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55" w:type="dxa"/>
          </w:tcPr>
          <w:p w14:paraId="3B2067CC"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67" w:type="dxa"/>
          </w:tcPr>
          <w:p w14:paraId="653AC770" w14:textId="77777777" w:rsidR="001F1796" w:rsidRDefault="00000000">
            <w:pPr>
              <w:ind w:left="0" w:hanging="2"/>
              <w:jc w:val="center"/>
              <w:rPr>
                <w:sz w:val="20"/>
                <w:szCs w:val="20"/>
              </w:rPr>
            </w:pPr>
            <w:r>
              <w:rPr>
                <w:sz w:val="20"/>
                <w:szCs w:val="20"/>
              </w:rPr>
              <w:t>☐</w:t>
            </w:r>
          </w:p>
        </w:tc>
      </w:tr>
      <w:tr w:rsidR="001F1796" w14:paraId="02EBF943" w14:textId="77777777">
        <w:trPr>
          <w:trHeight w:val="270"/>
        </w:trPr>
        <w:tc>
          <w:tcPr>
            <w:tcW w:w="438" w:type="dxa"/>
          </w:tcPr>
          <w:p w14:paraId="3516194D"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23</w:t>
            </w:r>
          </w:p>
        </w:tc>
        <w:tc>
          <w:tcPr>
            <w:tcW w:w="6616" w:type="dxa"/>
          </w:tcPr>
          <w:p w14:paraId="2BD56C60"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Will you give participants the option of omitting questions they do not want to answer?</w:t>
            </w:r>
          </w:p>
        </w:tc>
        <w:tc>
          <w:tcPr>
            <w:tcW w:w="585" w:type="dxa"/>
          </w:tcPr>
          <w:p w14:paraId="35AB6AB4"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55" w:type="dxa"/>
          </w:tcPr>
          <w:p w14:paraId="0C294E57"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67" w:type="dxa"/>
          </w:tcPr>
          <w:p w14:paraId="27AF1601" w14:textId="77777777" w:rsidR="001F1796" w:rsidRDefault="00000000">
            <w:pPr>
              <w:ind w:left="0" w:hanging="2"/>
              <w:jc w:val="center"/>
              <w:rPr>
                <w:sz w:val="20"/>
                <w:szCs w:val="20"/>
              </w:rPr>
            </w:pPr>
            <w:r>
              <w:rPr>
                <w:sz w:val="20"/>
                <w:szCs w:val="20"/>
              </w:rPr>
              <w:t>☐</w:t>
            </w:r>
          </w:p>
        </w:tc>
      </w:tr>
      <w:tr w:rsidR="001F1796" w14:paraId="6D97BF60" w14:textId="77777777">
        <w:trPr>
          <w:trHeight w:val="270"/>
        </w:trPr>
        <w:tc>
          <w:tcPr>
            <w:tcW w:w="438" w:type="dxa"/>
          </w:tcPr>
          <w:p w14:paraId="31C62B19"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24</w:t>
            </w:r>
          </w:p>
        </w:tc>
        <w:tc>
          <w:tcPr>
            <w:tcW w:w="6616" w:type="dxa"/>
          </w:tcPr>
          <w:p w14:paraId="1A703AEC"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 xml:space="preserve">Will you tell participants that their data will be treated as confidential and that, if published, it will not be identifiable as theirs? </w:t>
            </w:r>
          </w:p>
        </w:tc>
        <w:tc>
          <w:tcPr>
            <w:tcW w:w="585" w:type="dxa"/>
          </w:tcPr>
          <w:p w14:paraId="5E913C3C"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55" w:type="dxa"/>
          </w:tcPr>
          <w:p w14:paraId="04C0B519"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67" w:type="dxa"/>
          </w:tcPr>
          <w:p w14:paraId="6FF037C0" w14:textId="77777777" w:rsidR="001F1796" w:rsidRDefault="00000000">
            <w:pPr>
              <w:ind w:left="0" w:hanging="2"/>
              <w:jc w:val="center"/>
              <w:rPr>
                <w:sz w:val="20"/>
                <w:szCs w:val="20"/>
              </w:rPr>
            </w:pPr>
            <w:r>
              <w:rPr>
                <w:sz w:val="20"/>
                <w:szCs w:val="20"/>
              </w:rPr>
              <w:t>☐</w:t>
            </w:r>
          </w:p>
        </w:tc>
      </w:tr>
      <w:tr w:rsidR="001F1796" w14:paraId="5D350A37" w14:textId="77777777">
        <w:trPr>
          <w:trHeight w:val="270"/>
        </w:trPr>
        <w:tc>
          <w:tcPr>
            <w:tcW w:w="438" w:type="dxa"/>
          </w:tcPr>
          <w:p w14:paraId="7195C52D"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t>25</w:t>
            </w:r>
          </w:p>
        </w:tc>
        <w:tc>
          <w:tcPr>
            <w:tcW w:w="6616" w:type="dxa"/>
          </w:tcPr>
          <w:p w14:paraId="19BA4091" w14:textId="77777777" w:rsidR="001F1796" w:rsidRDefault="00000000">
            <w:pPr>
              <w:ind w:left="0" w:hanging="2"/>
              <w:rPr>
                <w:rFonts w:ascii="Arial" w:eastAsia="Arial" w:hAnsi="Arial" w:cs="Arial"/>
                <w:color w:val="002060"/>
                <w:sz w:val="18"/>
                <w:szCs w:val="18"/>
              </w:rPr>
            </w:pPr>
            <w:r>
              <w:rPr>
                <w:rFonts w:ascii="Arial" w:eastAsia="Arial" w:hAnsi="Arial" w:cs="Arial"/>
                <w:color w:val="002060"/>
                <w:sz w:val="18"/>
                <w:szCs w:val="18"/>
              </w:rPr>
              <w:t>Will you offer feedback to participants at the end of their participation, upon request (</w:t>
            </w:r>
            <w:proofErr w:type="gramStart"/>
            <w:r>
              <w:rPr>
                <w:rFonts w:ascii="Arial" w:eastAsia="Arial" w:hAnsi="Arial" w:cs="Arial"/>
                <w:color w:val="002060"/>
                <w:sz w:val="18"/>
                <w:szCs w:val="18"/>
              </w:rPr>
              <w:t>e.g.</w:t>
            </w:r>
            <w:proofErr w:type="gramEnd"/>
            <w:r>
              <w:rPr>
                <w:rFonts w:ascii="Arial" w:eastAsia="Arial" w:hAnsi="Arial" w:cs="Arial"/>
                <w:color w:val="002060"/>
                <w:sz w:val="18"/>
                <w:szCs w:val="18"/>
              </w:rPr>
              <w:t xml:space="preserve"> give them a brief explanation of the study and its outcomes)?</w:t>
            </w:r>
          </w:p>
        </w:tc>
        <w:tc>
          <w:tcPr>
            <w:tcW w:w="585" w:type="dxa"/>
          </w:tcPr>
          <w:p w14:paraId="194BBFD6" w14:textId="77777777" w:rsidR="001F1796" w:rsidRPr="00615772"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55" w:type="dxa"/>
          </w:tcPr>
          <w:p w14:paraId="0A0B4153" w14:textId="77777777" w:rsidR="001F1796" w:rsidRPr="00615772" w:rsidRDefault="00000000">
            <w:pPr>
              <w:ind w:left="0" w:hanging="2"/>
              <w:jc w:val="center"/>
              <w:rPr>
                <w:rFonts w:ascii="Arial" w:eastAsia="Arial" w:hAnsi="Arial" w:cs="Arial"/>
                <w:color w:val="800080"/>
                <w:sz w:val="18"/>
                <w:szCs w:val="18"/>
              </w:rPr>
            </w:pPr>
            <w:r w:rsidRPr="00615772">
              <w:rPr>
                <w:sz w:val="20"/>
                <w:szCs w:val="20"/>
              </w:rPr>
              <w:t>☐</w:t>
            </w:r>
          </w:p>
        </w:tc>
        <w:tc>
          <w:tcPr>
            <w:tcW w:w="567" w:type="dxa"/>
          </w:tcPr>
          <w:p w14:paraId="6CD5B2B0" w14:textId="77777777" w:rsidR="001F1796" w:rsidRDefault="00000000">
            <w:pPr>
              <w:ind w:left="0" w:hanging="2"/>
              <w:jc w:val="center"/>
              <w:rPr>
                <w:sz w:val="20"/>
                <w:szCs w:val="20"/>
              </w:rPr>
            </w:pPr>
            <w:r>
              <w:rPr>
                <w:sz w:val="20"/>
                <w:szCs w:val="20"/>
              </w:rPr>
              <w:t>☐</w:t>
            </w:r>
          </w:p>
        </w:tc>
      </w:tr>
      <w:tr w:rsidR="001F1796" w14:paraId="4E0705EA" w14:textId="77777777">
        <w:trPr>
          <w:trHeight w:val="270"/>
        </w:trPr>
        <w:tc>
          <w:tcPr>
            <w:tcW w:w="438" w:type="dxa"/>
          </w:tcPr>
          <w:p w14:paraId="56D5B89F" w14:textId="77777777" w:rsidR="001F1796" w:rsidRDefault="00000000">
            <w:pPr>
              <w:ind w:left="0" w:hanging="2"/>
              <w:rPr>
                <w:rFonts w:ascii="Arial" w:eastAsia="Arial" w:hAnsi="Arial" w:cs="Arial"/>
                <w:color w:val="002060"/>
                <w:sz w:val="18"/>
                <w:szCs w:val="18"/>
              </w:rPr>
            </w:pPr>
            <w:r>
              <w:rPr>
                <w:rFonts w:ascii="Arial" w:eastAsia="Arial" w:hAnsi="Arial" w:cs="Arial"/>
                <w:b/>
                <w:color w:val="002060"/>
                <w:sz w:val="18"/>
                <w:szCs w:val="18"/>
              </w:rPr>
              <w:lastRenderedPageBreak/>
              <w:t>26</w:t>
            </w:r>
          </w:p>
        </w:tc>
        <w:tc>
          <w:tcPr>
            <w:tcW w:w="6616" w:type="dxa"/>
          </w:tcPr>
          <w:p w14:paraId="60188107" w14:textId="77777777" w:rsidR="001F1796" w:rsidRDefault="00000000">
            <w:pPr>
              <w:ind w:left="0" w:hanging="2"/>
              <w:jc w:val="both"/>
              <w:rPr>
                <w:rFonts w:ascii="Arial" w:eastAsia="Arial" w:hAnsi="Arial" w:cs="Arial"/>
                <w:color w:val="002060"/>
                <w:sz w:val="18"/>
                <w:szCs w:val="18"/>
              </w:rPr>
            </w:pPr>
            <w:r>
              <w:rPr>
                <w:rFonts w:ascii="Arial" w:eastAsia="Arial" w:hAnsi="Arial" w:cs="Arial"/>
                <w:color w:val="002060"/>
                <w:sz w:val="18"/>
                <w:szCs w:val="18"/>
              </w:rPr>
              <w:t xml:space="preserve">Has external funding or collaboration been applied for/received, which requires institutional ethical consideration or approval? </w:t>
            </w:r>
          </w:p>
        </w:tc>
        <w:tc>
          <w:tcPr>
            <w:tcW w:w="585" w:type="dxa"/>
          </w:tcPr>
          <w:p w14:paraId="271ADE82" w14:textId="77777777" w:rsidR="001F1796" w:rsidRDefault="00000000">
            <w:pPr>
              <w:ind w:left="0" w:hanging="2"/>
              <w:jc w:val="center"/>
              <w:rPr>
                <w:rFonts w:ascii="Arial" w:eastAsia="Arial" w:hAnsi="Arial" w:cs="Arial"/>
                <w:color w:val="800080"/>
                <w:sz w:val="18"/>
                <w:szCs w:val="18"/>
              </w:rPr>
            </w:pPr>
            <w:r w:rsidRPr="00615772">
              <w:rPr>
                <w:rFonts w:ascii="Arial" w:eastAsia="Arial" w:hAnsi="Arial" w:cs="Arial"/>
                <w:sz w:val="20"/>
                <w:szCs w:val="20"/>
              </w:rPr>
              <w:t>☐</w:t>
            </w:r>
          </w:p>
        </w:tc>
        <w:tc>
          <w:tcPr>
            <w:tcW w:w="555" w:type="dxa"/>
          </w:tcPr>
          <w:p w14:paraId="4CD6E975" w14:textId="77777777" w:rsidR="001F1796" w:rsidRDefault="00000000">
            <w:pPr>
              <w:ind w:left="0" w:hanging="2"/>
              <w:jc w:val="center"/>
              <w:rPr>
                <w:rFonts w:ascii="Arial" w:eastAsia="Arial" w:hAnsi="Arial" w:cs="Arial"/>
                <w:color w:val="800080"/>
                <w:sz w:val="18"/>
                <w:szCs w:val="18"/>
              </w:rPr>
            </w:pPr>
            <w:r>
              <w:rPr>
                <w:sz w:val="20"/>
                <w:szCs w:val="20"/>
              </w:rPr>
              <w:t>☐</w:t>
            </w:r>
          </w:p>
        </w:tc>
        <w:tc>
          <w:tcPr>
            <w:tcW w:w="567" w:type="dxa"/>
          </w:tcPr>
          <w:p w14:paraId="6BC70B3D" w14:textId="77777777" w:rsidR="001F1796" w:rsidRDefault="00000000">
            <w:pPr>
              <w:ind w:left="0" w:hanging="2"/>
              <w:jc w:val="center"/>
              <w:rPr>
                <w:sz w:val="20"/>
                <w:szCs w:val="20"/>
              </w:rPr>
            </w:pPr>
            <w:r>
              <w:rPr>
                <w:sz w:val="20"/>
                <w:szCs w:val="20"/>
              </w:rPr>
              <w:t>☐</w:t>
            </w:r>
          </w:p>
        </w:tc>
      </w:tr>
    </w:tbl>
    <w:p w14:paraId="7E7ACB6E" w14:textId="77777777" w:rsidR="001F1796" w:rsidRDefault="001F1796">
      <w:pPr>
        <w:ind w:left="0" w:hanging="2"/>
        <w:rPr>
          <w:rFonts w:ascii="Arial" w:eastAsia="Arial" w:hAnsi="Arial" w:cs="Arial"/>
          <w:color w:val="800080"/>
          <w:sz w:val="16"/>
          <w:szCs w:val="16"/>
        </w:rPr>
      </w:pPr>
    </w:p>
    <w:p w14:paraId="47DB2A9B" w14:textId="77777777" w:rsidR="001F1796" w:rsidRDefault="001F1796">
      <w:pPr>
        <w:ind w:left="0" w:hanging="2"/>
        <w:rPr>
          <w:rFonts w:ascii="Arial" w:eastAsia="Arial" w:hAnsi="Arial" w:cs="Arial"/>
          <w:color w:val="800080"/>
          <w:sz w:val="16"/>
          <w:szCs w:val="16"/>
        </w:rPr>
      </w:pPr>
    </w:p>
    <w:p w14:paraId="3DFE48A9" w14:textId="77777777" w:rsidR="001F1796" w:rsidRDefault="00000000">
      <w:pPr>
        <w:ind w:left="0" w:hanging="2"/>
        <w:rPr>
          <w:rFonts w:ascii="Arial" w:eastAsia="Arial" w:hAnsi="Arial" w:cs="Arial"/>
          <w:color w:val="800080"/>
          <w:sz w:val="20"/>
          <w:szCs w:val="20"/>
        </w:rPr>
      </w:pPr>
      <w:r>
        <w:rPr>
          <w:rFonts w:ascii="Arial" w:eastAsia="Arial" w:hAnsi="Arial" w:cs="Arial"/>
          <w:b/>
          <w:color w:val="800080"/>
          <w:sz w:val="20"/>
          <w:szCs w:val="20"/>
        </w:rPr>
        <w:t>Useful links:</w:t>
      </w:r>
    </w:p>
    <w:p w14:paraId="5F3658C1" w14:textId="77777777" w:rsidR="001F1796" w:rsidRDefault="001F1796">
      <w:pPr>
        <w:ind w:left="0" w:hanging="2"/>
        <w:rPr>
          <w:rFonts w:ascii="Arial" w:eastAsia="Arial" w:hAnsi="Arial" w:cs="Arial"/>
          <w:color w:val="800080"/>
          <w:sz w:val="20"/>
          <w:szCs w:val="20"/>
        </w:rPr>
      </w:pPr>
    </w:p>
    <w:p w14:paraId="42F7CA64" w14:textId="77777777" w:rsidR="001F1796" w:rsidRDefault="001F1796">
      <w:pPr>
        <w:ind w:left="0" w:hanging="2"/>
        <w:rPr>
          <w:rFonts w:ascii="Arial" w:eastAsia="Arial" w:hAnsi="Arial" w:cs="Arial"/>
          <w:color w:val="800080"/>
          <w:sz w:val="20"/>
          <w:szCs w:val="20"/>
        </w:rPr>
      </w:pPr>
    </w:p>
    <w:p w14:paraId="371C35D8" w14:textId="77777777" w:rsidR="001F1796" w:rsidRDefault="00000000">
      <w:pPr>
        <w:numPr>
          <w:ilvl w:val="0"/>
          <w:numId w:val="3"/>
        </w:numPr>
        <w:ind w:left="0" w:hanging="2"/>
        <w:rPr>
          <w:rFonts w:ascii="Arial" w:eastAsia="Arial" w:hAnsi="Arial" w:cs="Arial"/>
          <w:sz w:val="20"/>
          <w:szCs w:val="20"/>
        </w:rPr>
      </w:pPr>
      <w:hyperlink r:id="rId21">
        <w:r>
          <w:rPr>
            <w:rFonts w:ascii="Arial" w:eastAsia="Arial" w:hAnsi="Arial" w:cs="Arial"/>
            <w:color w:val="0000FF"/>
            <w:sz w:val="20"/>
            <w:szCs w:val="20"/>
            <w:u w:val="single"/>
          </w:rPr>
          <w:t>http://www.screc.org.uk/</w:t>
        </w:r>
      </w:hyperlink>
      <w:r>
        <w:rPr>
          <w:rFonts w:ascii="Arial" w:eastAsia="Arial" w:hAnsi="Arial" w:cs="Arial"/>
          <w:sz w:val="20"/>
          <w:szCs w:val="20"/>
        </w:rPr>
        <w:t xml:space="preserve"> - Social Care Research Ethics Committee</w:t>
      </w:r>
    </w:p>
    <w:p w14:paraId="504A7F4D" w14:textId="77777777" w:rsidR="001F1796" w:rsidRDefault="00000000">
      <w:pPr>
        <w:numPr>
          <w:ilvl w:val="0"/>
          <w:numId w:val="3"/>
        </w:numPr>
        <w:ind w:left="0" w:hanging="2"/>
        <w:rPr>
          <w:rFonts w:ascii="Arial" w:eastAsia="Arial" w:hAnsi="Arial" w:cs="Arial"/>
          <w:sz w:val="20"/>
          <w:szCs w:val="20"/>
        </w:rPr>
      </w:pPr>
      <w:hyperlink r:id="rId22">
        <w:r>
          <w:rPr>
            <w:rFonts w:ascii="Arial" w:eastAsia="Arial" w:hAnsi="Arial" w:cs="Arial"/>
            <w:color w:val="0000FF"/>
            <w:sz w:val="20"/>
            <w:szCs w:val="20"/>
            <w:u w:val="single"/>
          </w:rPr>
          <w:t>http://www.hra-decisiontools.org.uk/ethics/</w:t>
        </w:r>
      </w:hyperlink>
      <w:r>
        <w:rPr>
          <w:rFonts w:ascii="Arial" w:eastAsia="Arial" w:hAnsi="Arial" w:cs="Arial"/>
          <w:color w:val="0000FF"/>
          <w:sz w:val="20"/>
          <w:szCs w:val="20"/>
          <w:u w:val="single"/>
        </w:rPr>
        <w:t xml:space="preserve"> - </w:t>
      </w:r>
      <w:r>
        <w:rPr>
          <w:rFonts w:ascii="Arial" w:eastAsia="Arial" w:hAnsi="Arial" w:cs="Arial"/>
          <w:sz w:val="20"/>
          <w:szCs w:val="20"/>
        </w:rPr>
        <w:t>Human Research Authority decision tool to identify if research needs National Research Ethics Committee approval</w:t>
      </w:r>
    </w:p>
    <w:p w14:paraId="55029306" w14:textId="77777777" w:rsidR="001F1796" w:rsidRDefault="00000000">
      <w:pPr>
        <w:numPr>
          <w:ilvl w:val="0"/>
          <w:numId w:val="3"/>
        </w:numPr>
        <w:ind w:left="0" w:hanging="2"/>
        <w:rPr>
          <w:rFonts w:ascii="Arial" w:eastAsia="Arial" w:hAnsi="Arial" w:cs="Arial"/>
          <w:sz w:val="20"/>
          <w:szCs w:val="20"/>
        </w:rPr>
      </w:pPr>
      <w:hyperlink r:id="rId23">
        <w:r>
          <w:rPr>
            <w:rFonts w:ascii="Arial" w:eastAsia="Arial" w:hAnsi="Arial" w:cs="Arial"/>
            <w:color w:val="0000FF"/>
            <w:sz w:val="20"/>
            <w:szCs w:val="20"/>
            <w:u w:val="single"/>
          </w:rPr>
          <w:t>http://www.nres.nhs.uk/applications/guidance/governance-and-directives/?entryid62=131341</w:t>
        </w:r>
      </w:hyperlink>
      <w:r>
        <w:rPr>
          <w:rFonts w:ascii="Arial" w:eastAsia="Arial" w:hAnsi="Arial" w:cs="Arial"/>
          <w:sz w:val="20"/>
          <w:szCs w:val="20"/>
        </w:rPr>
        <w:t xml:space="preserve"> – Governance Arrangements for Research Ethics Committees</w:t>
      </w:r>
    </w:p>
    <w:p w14:paraId="5ECF3627" w14:textId="77777777" w:rsidR="001F1796" w:rsidRDefault="00000000">
      <w:pPr>
        <w:numPr>
          <w:ilvl w:val="0"/>
          <w:numId w:val="3"/>
        </w:numPr>
        <w:ind w:left="0" w:hanging="2"/>
        <w:rPr>
          <w:rFonts w:ascii="Arial" w:eastAsia="Arial" w:hAnsi="Arial" w:cs="Arial"/>
          <w:color w:val="0000FF"/>
          <w:sz w:val="20"/>
          <w:szCs w:val="20"/>
          <w:u w:val="single"/>
        </w:rPr>
      </w:pPr>
      <w:hyperlink r:id="rId24">
        <w:r>
          <w:rPr>
            <w:rFonts w:ascii="Arial" w:eastAsia="Arial" w:hAnsi="Arial" w:cs="Arial"/>
            <w:color w:val="0000FF"/>
            <w:sz w:val="20"/>
            <w:szCs w:val="20"/>
            <w:u w:val="single"/>
          </w:rPr>
          <w:t>http://www.nres.nhs.uk/EasySiteWeb/GatewayLink.aspx?alId=134016</w:t>
        </w:r>
      </w:hyperlink>
      <w:r>
        <w:rPr>
          <w:rFonts w:ascii="Arial" w:eastAsia="Arial" w:hAnsi="Arial" w:cs="Arial"/>
          <w:color w:val="0000FF"/>
          <w:sz w:val="20"/>
          <w:szCs w:val="20"/>
          <w:u w:val="single"/>
        </w:rPr>
        <w:t xml:space="preserve"> - </w:t>
      </w:r>
      <w:r>
        <w:rPr>
          <w:rFonts w:ascii="Arial" w:eastAsia="Arial" w:hAnsi="Arial" w:cs="Arial"/>
          <w:color w:val="000000"/>
          <w:sz w:val="20"/>
          <w:szCs w:val="20"/>
          <w:highlight w:val="white"/>
        </w:rPr>
        <w:t>NRES algorithm </w:t>
      </w:r>
      <w:r>
        <w:rPr>
          <w:rFonts w:ascii="Arial" w:eastAsia="Arial" w:hAnsi="Arial" w:cs="Arial"/>
          <w:color w:val="164980"/>
          <w:sz w:val="20"/>
          <w:szCs w:val="20"/>
          <w:highlight w:val="white"/>
          <w:u w:val="single"/>
        </w:rPr>
        <w:t>“</w:t>
      </w:r>
      <w:r>
        <w:rPr>
          <w:rFonts w:ascii="Arial" w:eastAsia="Arial" w:hAnsi="Arial" w:cs="Arial"/>
          <w:sz w:val="20"/>
          <w:szCs w:val="20"/>
          <w:highlight w:val="white"/>
        </w:rPr>
        <w:t>Does my project require review by a Research Ethics Committee”?</w:t>
      </w:r>
    </w:p>
    <w:p w14:paraId="4E5D625D" w14:textId="77777777" w:rsidR="001F1796" w:rsidRDefault="00000000">
      <w:pPr>
        <w:numPr>
          <w:ilvl w:val="0"/>
          <w:numId w:val="3"/>
        </w:numPr>
        <w:ind w:left="0" w:hanging="2"/>
        <w:rPr>
          <w:rFonts w:ascii="Arial" w:eastAsia="Arial" w:hAnsi="Arial" w:cs="Arial"/>
          <w:color w:val="0000FF"/>
          <w:sz w:val="20"/>
          <w:szCs w:val="20"/>
          <w:u w:val="single"/>
        </w:rPr>
      </w:pPr>
      <w:hyperlink r:id="rId25">
        <w:r>
          <w:rPr>
            <w:rFonts w:ascii="Arial" w:eastAsia="Arial" w:hAnsi="Arial" w:cs="Arial"/>
            <w:color w:val="0000FF"/>
            <w:sz w:val="20"/>
            <w:szCs w:val="20"/>
            <w:u w:val="single"/>
          </w:rPr>
          <w:t>http://www.hta.gov.uk/policiesandcodesofpractice/codesofpractice.cfm</w:t>
        </w:r>
      </w:hyperlink>
      <w:r>
        <w:rPr>
          <w:rFonts w:ascii="Arial" w:eastAsia="Arial" w:hAnsi="Arial" w:cs="Arial"/>
          <w:sz w:val="20"/>
          <w:szCs w:val="20"/>
        </w:rPr>
        <w:t xml:space="preserve"> - Human Tissue Authority Code of Practice</w:t>
      </w:r>
    </w:p>
    <w:p w14:paraId="6F936EB6" w14:textId="77777777" w:rsidR="001F1796" w:rsidRDefault="00000000">
      <w:pPr>
        <w:numPr>
          <w:ilvl w:val="0"/>
          <w:numId w:val="3"/>
        </w:numPr>
        <w:ind w:left="0" w:hanging="2"/>
        <w:rPr>
          <w:rFonts w:ascii="Arial" w:eastAsia="Arial" w:hAnsi="Arial" w:cs="Arial"/>
          <w:color w:val="0000FF"/>
          <w:sz w:val="20"/>
          <w:szCs w:val="20"/>
          <w:u w:val="single"/>
        </w:rPr>
      </w:pPr>
      <w:hyperlink r:id="rId26">
        <w:r>
          <w:rPr>
            <w:rFonts w:ascii="Arial" w:eastAsia="Arial" w:hAnsi="Arial" w:cs="Arial"/>
            <w:color w:val="0000FF"/>
            <w:sz w:val="20"/>
            <w:szCs w:val="20"/>
            <w:u w:val="single"/>
          </w:rPr>
          <w:t>http://www.hta.gov.uk</w:t>
        </w:r>
      </w:hyperlink>
      <w:r>
        <w:rPr>
          <w:rFonts w:ascii="Arial" w:eastAsia="Arial" w:hAnsi="Arial" w:cs="Arial"/>
          <w:sz w:val="20"/>
          <w:szCs w:val="20"/>
        </w:rPr>
        <w:t xml:space="preserve"> – Human Tissue Authority website</w:t>
      </w:r>
    </w:p>
    <w:p w14:paraId="060B2FA9" w14:textId="77777777" w:rsidR="001F1796" w:rsidRDefault="00000000">
      <w:pPr>
        <w:numPr>
          <w:ilvl w:val="0"/>
          <w:numId w:val="3"/>
        </w:numPr>
        <w:ind w:left="0" w:hanging="2"/>
        <w:rPr>
          <w:rFonts w:ascii="Arial" w:eastAsia="Arial" w:hAnsi="Arial" w:cs="Arial"/>
          <w:color w:val="0000FF"/>
          <w:sz w:val="20"/>
          <w:szCs w:val="20"/>
          <w:u w:val="single"/>
        </w:rPr>
      </w:pPr>
      <w:hyperlink r:id="rId27">
        <w:r>
          <w:rPr>
            <w:rFonts w:ascii="Arial" w:eastAsia="Arial" w:hAnsi="Arial" w:cs="Arial"/>
            <w:color w:val="0000FF"/>
            <w:sz w:val="20"/>
            <w:szCs w:val="20"/>
            <w:u w:val="single"/>
          </w:rPr>
          <w:t>http://www.rsclearn.mrc.ac.uk/MRC_HumanTissueAct/player.html</w:t>
        </w:r>
      </w:hyperlink>
      <w:r>
        <w:rPr>
          <w:rFonts w:ascii="Arial" w:eastAsia="Arial" w:hAnsi="Arial" w:cs="Arial"/>
          <w:color w:val="0000FF"/>
          <w:sz w:val="20"/>
          <w:szCs w:val="20"/>
          <w:u w:val="single"/>
        </w:rPr>
        <w:t xml:space="preserve"> - </w:t>
      </w:r>
      <w:r>
        <w:rPr>
          <w:rFonts w:ascii="Arial" w:eastAsia="Arial" w:hAnsi="Arial" w:cs="Arial"/>
          <w:color w:val="000000"/>
          <w:sz w:val="20"/>
          <w:szCs w:val="20"/>
          <w:u w:val="single"/>
        </w:rPr>
        <w:t>Medical Research Council online training course for Human Tissue Act.</w:t>
      </w:r>
    </w:p>
    <w:p w14:paraId="76301D77" w14:textId="77777777" w:rsidR="001F1796" w:rsidRDefault="001F1796">
      <w:pPr>
        <w:ind w:left="0" w:hanging="2"/>
        <w:rPr>
          <w:rFonts w:ascii="Arial" w:eastAsia="Arial" w:hAnsi="Arial" w:cs="Arial"/>
          <w:color w:val="000000"/>
          <w:sz w:val="20"/>
          <w:szCs w:val="20"/>
          <w:u w:val="single"/>
        </w:rPr>
      </w:pPr>
    </w:p>
    <w:p w14:paraId="2EE74B7A" w14:textId="77777777" w:rsidR="001F1796" w:rsidRDefault="001F1796">
      <w:pPr>
        <w:ind w:left="0" w:hanging="2"/>
        <w:rPr>
          <w:rFonts w:ascii="Arial" w:eastAsia="Arial" w:hAnsi="Arial" w:cs="Arial"/>
          <w:color w:val="000000"/>
          <w:sz w:val="20"/>
          <w:szCs w:val="20"/>
          <w:u w:val="single"/>
        </w:rPr>
      </w:pPr>
    </w:p>
    <w:p w14:paraId="7A475ADD" w14:textId="77777777" w:rsidR="001F1796" w:rsidRDefault="001F1796">
      <w:pPr>
        <w:ind w:left="0" w:hanging="2"/>
        <w:rPr>
          <w:rFonts w:ascii="Arial" w:eastAsia="Arial" w:hAnsi="Arial" w:cs="Arial"/>
          <w:color w:val="000000"/>
          <w:sz w:val="20"/>
          <w:szCs w:val="20"/>
          <w:u w:val="single"/>
        </w:rPr>
      </w:pPr>
    </w:p>
    <w:p w14:paraId="1E75BE6F" w14:textId="77777777" w:rsidR="001F1796" w:rsidRDefault="00000000">
      <w:pPr>
        <w:ind w:left="0" w:hanging="2"/>
        <w:rPr>
          <w:rFonts w:ascii="Arial" w:eastAsia="Arial" w:hAnsi="Arial" w:cs="Arial"/>
          <w:color w:val="002060"/>
          <w:sz w:val="20"/>
          <w:szCs w:val="20"/>
        </w:rPr>
      </w:pPr>
      <w:r>
        <w:rPr>
          <w:rFonts w:ascii="Arial" w:eastAsia="Arial" w:hAnsi="Arial" w:cs="Arial"/>
          <w:b/>
          <w:color w:val="002060"/>
          <w:sz w:val="20"/>
          <w:szCs w:val="20"/>
        </w:rPr>
        <w:t>What to do next:</w:t>
      </w:r>
      <w:r>
        <w:rPr>
          <w:rFonts w:ascii="Arial" w:eastAsia="Arial" w:hAnsi="Arial" w:cs="Arial"/>
          <w:b/>
          <w:color w:val="002060"/>
          <w:sz w:val="20"/>
          <w:szCs w:val="20"/>
        </w:rPr>
        <w:br/>
      </w:r>
    </w:p>
    <w:p w14:paraId="26175C67" w14:textId="77777777" w:rsidR="001F1796" w:rsidRDefault="00000000">
      <w:pPr>
        <w:numPr>
          <w:ilvl w:val="0"/>
          <w:numId w:val="1"/>
        </w:numPr>
        <w:pBdr>
          <w:top w:val="nil"/>
          <w:left w:val="nil"/>
          <w:bottom w:val="nil"/>
          <w:right w:val="nil"/>
          <w:between w:val="nil"/>
        </w:pBdr>
        <w:spacing w:after="120" w:line="240" w:lineRule="auto"/>
        <w:ind w:left="0" w:hanging="2"/>
        <w:jc w:val="both"/>
        <w:rPr>
          <w:rFonts w:ascii="Arial" w:eastAsia="Arial" w:hAnsi="Arial" w:cs="Arial"/>
          <w:color w:val="002060"/>
          <w:sz w:val="20"/>
          <w:szCs w:val="20"/>
        </w:rPr>
      </w:pPr>
      <w:r>
        <w:rPr>
          <w:rFonts w:ascii="Arial" w:eastAsia="Arial" w:hAnsi="Arial" w:cs="Arial"/>
          <w:b/>
          <w:color w:val="002060"/>
          <w:sz w:val="20"/>
          <w:szCs w:val="20"/>
        </w:rPr>
        <w:t>If you have answered NO to questions 1-18 (inclusive) and YES to questions 19-25 (inclusive)</w:t>
      </w:r>
      <w:r>
        <w:rPr>
          <w:rFonts w:ascii="Arial" w:eastAsia="Arial" w:hAnsi="Arial" w:cs="Arial"/>
          <w:color w:val="002060"/>
          <w:sz w:val="20"/>
          <w:szCs w:val="20"/>
        </w:rPr>
        <w:t xml:space="preserve">, you do not need to complete the Full Research Ethics Approval Form (Part B). Please keep this form for your records, and </w:t>
      </w:r>
      <w:r>
        <w:rPr>
          <w:rFonts w:ascii="Arial" w:eastAsia="Arial" w:hAnsi="Arial" w:cs="Arial"/>
          <w:color w:val="002060"/>
          <w:sz w:val="20"/>
          <w:szCs w:val="20"/>
          <w:u w:val="single"/>
        </w:rPr>
        <w:t>do not</w:t>
      </w:r>
      <w:r>
        <w:rPr>
          <w:rFonts w:ascii="Arial" w:eastAsia="Arial" w:hAnsi="Arial" w:cs="Arial"/>
          <w:color w:val="002060"/>
          <w:sz w:val="20"/>
          <w:szCs w:val="20"/>
        </w:rPr>
        <w:t xml:space="preserve"> submit to </w:t>
      </w:r>
      <w:r>
        <w:rPr>
          <w:rFonts w:ascii="Arial" w:eastAsia="Arial" w:hAnsi="Arial" w:cs="Arial"/>
          <w:b/>
          <w:color w:val="002060"/>
          <w:sz w:val="20"/>
          <w:szCs w:val="20"/>
        </w:rPr>
        <w:t xml:space="preserve">Faculty Research Ethics Committee </w:t>
      </w:r>
      <w:r>
        <w:rPr>
          <w:rFonts w:ascii="Arial" w:eastAsia="Arial" w:hAnsi="Arial" w:cs="Arial"/>
          <w:color w:val="002060"/>
          <w:sz w:val="20"/>
          <w:szCs w:val="20"/>
        </w:rPr>
        <w:t xml:space="preserve">(FREC) </w:t>
      </w:r>
      <w:r>
        <w:rPr>
          <w:rFonts w:ascii="Arial" w:eastAsia="Arial" w:hAnsi="Arial" w:cs="Arial"/>
          <w:color w:val="002060"/>
          <w:sz w:val="20"/>
          <w:szCs w:val="20"/>
          <w:u w:val="single"/>
        </w:rPr>
        <w:t>unless</w:t>
      </w:r>
      <w:r>
        <w:rPr>
          <w:rFonts w:ascii="Arial" w:eastAsia="Arial" w:hAnsi="Arial" w:cs="Arial"/>
          <w:color w:val="002060"/>
          <w:sz w:val="20"/>
          <w:szCs w:val="20"/>
        </w:rPr>
        <w:t xml:space="preserve"> you require ethical consideration of your study, regardless of ethical implications, by an external body (question 26 has been answered YES).  </w:t>
      </w:r>
      <w:r>
        <w:rPr>
          <w:rFonts w:ascii="Arial" w:eastAsia="Arial" w:hAnsi="Arial" w:cs="Arial"/>
          <w:b/>
          <w:color w:val="002060"/>
          <w:sz w:val="20"/>
          <w:szCs w:val="20"/>
        </w:rPr>
        <w:t>A list of Faculty contacts is below.</w:t>
      </w:r>
      <w:r>
        <w:rPr>
          <w:rFonts w:ascii="Arial" w:eastAsia="Arial" w:hAnsi="Arial" w:cs="Arial"/>
          <w:color w:val="002060"/>
          <w:sz w:val="20"/>
          <w:szCs w:val="20"/>
        </w:rPr>
        <w:t xml:space="preserve"> </w:t>
      </w:r>
    </w:p>
    <w:p w14:paraId="6940981C" w14:textId="77777777" w:rsidR="001F1796" w:rsidRDefault="00000000">
      <w:pPr>
        <w:numPr>
          <w:ilvl w:val="0"/>
          <w:numId w:val="1"/>
        </w:numPr>
        <w:spacing w:after="120"/>
        <w:ind w:left="0" w:hanging="2"/>
        <w:jc w:val="both"/>
        <w:rPr>
          <w:rFonts w:ascii="Arial" w:eastAsia="Arial" w:hAnsi="Arial" w:cs="Arial"/>
          <w:color w:val="002060"/>
          <w:sz w:val="20"/>
          <w:szCs w:val="20"/>
        </w:rPr>
      </w:pPr>
      <w:r>
        <w:rPr>
          <w:rFonts w:ascii="Arial" w:eastAsia="Arial" w:hAnsi="Arial" w:cs="Arial"/>
          <w:b/>
          <w:color w:val="002060"/>
          <w:sz w:val="20"/>
          <w:szCs w:val="20"/>
        </w:rPr>
        <w:t>If you have answered YES to any of the questions 1-18 (inclusive) or NO to any of the questions 19-25</w:t>
      </w:r>
      <w:r>
        <w:rPr>
          <w:rFonts w:ascii="Arial" w:eastAsia="Arial" w:hAnsi="Arial" w:cs="Arial"/>
          <w:color w:val="002060"/>
          <w:sz w:val="20"/>
          <w:szCs w:val="20"/>
        </w:rPr>
        <w:t xml:space="preserve"> the Full Research Ethics Approval Form (Part B) MUST be submitted including Cover Sheet, Part A and Part B of the application form plus any required supplementary documents to the Secretary of the relevant Faculty Research Ethics Committee (FREC).  </w:t>
      </w:r>
      <w:r>
        <w:rPr>
          <w:rFonts w:ascii="Arial" w:eastAsia="Arial" w:hAnsi="Arial" w:cs="Arial"/>
          <w:b/>
          <w:color w:val="002060"/>
          <w:sz w:val="20"/>
          <w:szCs w:val="20"/>
        </w:rPr>
        <w:t>A list of Faculty contacts is below.</w:t>
      </w:r>
      <w:r>
        <w:rPr>
          <w:rFonts w:ascii="Arial" w:eastAsia="Arial" w:hAnsi="Arial" w:cs="Arial"/>
          <w:color w:val="002060"/>
          <w:sz w:val="20"/>
          <w:szCs w:val="20"/>
        </w:rPr>
        <w:t xml:space="preserve"> </w:t>
      </w:r>
    </w:p>
    <w:p w14:paraId="6E1848F4" w14:textId="77777777" w:rsidR="001F1796" w:rsidRDefault="00000000">
      <w:pPr>
        <w:numPr>
          <w:ilvl w:val="0"/>
          <w:numId w:val="1"/>
        </w:numPr>
        <w:pBdr>
          <w:top w:val="nil"/>
          <w:left w:val="nil"/>
          <w:bottom w:val="nil"/>
          <w:right w:val="nil"/>
          <w:between w:val="nil"/>
        </w:pBdr>
        <w:spacing w:line="240" w:lineRule="auto"/>
        <w:ind w:left="0" w:hanging="2"/>
        <w:jc w:val="both"/>
        <w:rPr>
          <w:rFonts w:ascii="Arial" w:eastAsia="Arial" w:hAnsi="Arial" w:cs="Arial"/>
          <w:color w:val="002060"/>
          <w:sz w:val="20"/>
          <w:szCs w:val="20"/>
        </w:rPr>
      </w:pPr>
      <w:r>
        <w:rPr>
          <w:rFonts w:ascii="Arial" w:eastAsia="Arial" w:hAnsi="Arial" w:cs="Arial"/>
          <w:color w:val="002060"/>
          <w:sz w:val="20"/>
          <w:szCs w:val="20"/>
        </w:rPr>
        <w:t xml:space="preserve">If you are applying for external Ethical Approval, please send a </w:t>
      </w:r>
      <w:r>
        <w:rPr>
          <w:rFonts w:ascii="Arial" w:eastAsia="Arial" w:hAnsi="Arial" w:cs="Arial"/>
          <w:i/>
          <w:color w:val="002060"/>
          <w:sz w:val="20"/>
          <w:szCs w:val="20"/>
        </w:rPr>
        <w:t>copy</w:t>
      </w:r>
      <w:r>
        <w:rPr>
          <w:rFonts w:ascii="Arial" w:eastAsia="Arial" w:hAnsi="Arial" w:cs="Arial"/>
          <w:color w:val="002060"/>
          <w:sz w:val="20"/>
          <w:szCs w:val="20"/>
        </w:rPr>
        <w:t xml:space="preserve"> of the Conditions/Approvals letters to the </w:t>
      </w:r>
      <w:r>
        <w:rPr>
          <w:rFonts w:ascii="Arial" w:eastAsia="Arial" w:hAnsi="Arial" w:cs="Arial"/>
          <w:b/>
          <w:color w:val="002060"/>
          <w:sz w:val="20"/>
          <w:szCs w:val="20"/>
        </w:rPr>
        <w:t>University Research Ethics Committee</w:t>
      </w:r>
      <w:r>
        <w:rPr>
          <w:rFonts w:ascii="Arial" w:eastAsia="Arial" w:hAnsi="Arial" w:cs="Arial"/>
          <w:color w:val="002060"/>
          <w:sz w:val="20"/>
          <w:szCs w:val="20"/>
        </w:rPr>
        <w:t xml:space="preserve"> (UREC) Secretary (this may include the original ethical application(s)).  Where the external ethics committee/body has equal standing or primary jurisdiction, </w:t>
      </w:r>
      <w:proofErr w:type="gramStart"/>
      <w:r>
        <w:rPr>
          <w:rFonts w:ascii="Arial" w:eastAsia="Arial" w:hAnsi="Arial" w:cs="Arial"/>
          <w:color w:val="002060"/>
          <w:sz w:val="20"/>
          <w:szCs w:val="20"/>
        </w:rPr>
        <w:t>e.g.</w:t>
      </w:r>
      <w:proofErr w:type="gramEnd"/>
      <w:r>
        <w:rPr>
          <w:rFonts w:ascii="Arial" w:eastAsia="Arial" w:hAnsi="Arial" w:cs="Arial"/>
          <w:color w:val="002060"/>
          <w:sz w:val="20"/>
          <w:szCs w:val="20"/>
        </w:rPr>
        <w:t xml:space="preserve"> another University Research Ethics Committee or a National Research Ethics Committee, any approval will normally be received and noted by the University of Westminster Research Ethics Committee and further consideration may not be required.  Where the external committee does not have equal or higher standing than the University Committee then the full ethical approval process at the university may still be required. Additional institutional compliance issues may need consideration by UREC.  </w:t>
      </w:r>
    </w:p>
    <w:p w14:paraId="34B3B03A" w14:textId="77777777" w:rsidR="001F1796" w:rsidRDefault="00000000">
      <w:pPr>
        <w:numPr>
          <w:ilvl w:val="0"/>
          <w:numId w:val="1"/>
        </w:numPr>
        <w:pBdr>
          <w:top w:val="nil"/>
          <w:left w:val="nil"/>
          <w:bottom w:val="nil"/>
          <w:right w:val="nil"/>
          <w:between w:val="nil"/>
        </w:pBdr>
        <w:spacing w:line="240" w:lineRule="auto"/>
        <w:ind w:left="0" w:hanging="2"/>
        <w:jc w:val="both"/>
        <w:rPr>
          <w:rFonts w:ascii="Arial" w:eastAsia="Arial" w:hAnsi="Arial" w:cs="Arial"/>
          <w:color w:val="800080"/>
          <w:sz w:val="20"/>
          <w:szCs w:val="20"/>
        </w:rPr>
      </w:pPr>
      <w:r>
        <w:rPr>
          <w:rFonts w:ascii="Arial" w:eastAsia="Arial" w:hAnsi="Arial" w:cs="Arial"/>
          <w:color w:val="002060"/>
          <w:sz w:val="20"/>
          <w:szCs w:val="20"/>
        </w:rPr>
        <w:t xml:space="preserve">All Applications (dated, </w:t>
      </w:r>
      <w:proofErr w:type="gramStart"/>
      <w:r>
        <w:rPr>
          <w:rFonts w:ascii="Arial" w:eastAsia="Arial" w:hAnsi="Arial" w:cs="Arial"/>
          <w:color w:val="002060"/>
          <w:sz w:val="20"/>
          <w:szCs w:val="20"/>
        </w:rPr>
        <w:t>signed</w:t>
      </w:r>
      <w:proofErr w:type="gramEnd"/>
      <w:r>
        <w:rPr>
          <w:rFonts w:ascii="Arial" w:eastAsia="Arial" w:hAnsi="Arial" w:cs="Arial"/>
          <w:color w:val="002060"/>
          <w:sz w:val="20"/>
          <w:szCs w:val="20"/>
        </w:rPr>
        <w:t xml:space="preserve"> and authorised) and supplementary information or External Approvals should be sent to the University Research Ethics Committee (UREC) Secretary in </w:t>
      </w:r>
      <w:r>
        <w:rPr>
          <w:rFonts w:ascii="Arial" w:eastAsia="Arial" w:hAnsi="Arial" w:cs="Arial"/>
          <w:i/>
          <w:color w:val="002060"/>
          <w:sz w:val="20"/>
          <w:szCs w:val="20"/>
        </w:rPr>
        <w:t>electronic format with a version number, document name and date and the Principal Investigator (or Undergraduate/Postgraduate Taught Student) name. On receipt your application will be issued a unique reference number</w:t>
      </w:r>
      <w:r>
        <w:rPr>
          <w:rFonts w:ascii="Arial" w:eastAsia="Arial" w:hAnsi="Arial" w:cs="Arial"/>
          <w:color w:val="800080"/>
          <w:sz w:val="20"/>
          <w:szCs w:val="20"/>
        </w:rPr>
        <w:t xml:space="preserve"> </w:t>
      </w:r>
    </w:p>
    <w:p w14:paraId="6C7C7703" w14:textId="77777777" w:rsidR="001F1796" w:rsidRDefault="00000000">
      <w:pPr>
        <w:numPr>
          <w:ilvl w:val="0"/>
          <w:numId w:val="2"/>
        </w:numPr>
        <w:pBdr>
          <w:top w:val="nil"/>
          <w:left w:val="nil"/>
          <w:bottom w:val="nil"/>
          <w:right w:val="nil"/>
          <w:between w:val="nil"/>
        </w:pBdr>
        <w:spacing w:after="120" w:line="240" w:lineRule="auto"/>
        <w:ind w:left="0" w:hanging="2"/>
        <w:jc w:val="both"/>
        <w:rPr>
          <w:rFonts w:ascii="Arial" w:eastAsia="Arial" w:hAnsi="Arial" w:cs="Arial"/>
          <w:color w:val="002060"/>
          <w:sz w:val="20"/>
          <w:szCs w:val="20"/>
        </w:rPr>
      </w:pPr>
      <w:r>
        <w:rPr>
          <w:rFonts w:ascii="Arial" w:eastAsia="Arial" w:hAnsi="Arial" w:cs="Arial"/>
          <w:color w:val="002060"/>
          <w:sz w:val="20"/>
          <w:szCs w:val="20"/>
        </w:rPr>
        <w:t xml:space="preserve">All new Applications should be submitted to a Research Ethics Committee (FREC or UREC) Secretary a minimum of </w:t>
      </w:r>
      <w:r>
        <w:rPr>
          <w:rFonts w:ascii="Arial" w:eastAsia="Arial" w:hAnsi="Arial" w:cs="Arial"/>
          <w:color w:val="002060"/>
          <w:sz w:val="20"/>
          <w:szCs w:val="20"/>
          <w:u w:val="single"/>
        </w:rPr>
        <w:t>10 working days</w:t>
      </w:r>
      <w:r>
        <w:rPr>
          <w:rFonts w:ascii="Arial" w:eastAsia="Arial" w:hAnsi="Arial" w:cs="Arial"/>
          <w:color w:val="002060"/>
          <w:sz w:val="20"/>
          <w:szCs w:val="20"/>
        </w:rPr>
        <w:t xml:space="preserve"> in advance of the Committee meeting date (earlier submission is recommended so that applications can be pre-vetted and obvious issues addressed before the application is considered by the Committee). </w:t>
      </w:r>
    </w:p>
    <w:p w14:paraId="7DEE950A" w14:textId="77777777" w:rsidR="001F1796" w:rsidRDefault="00000000">
      <w:pPr>
        <w:spacing w:after="120"/>
        <w:ind w:left="0" w:hanging="2"/>
        <w:jc w:val="both"/>
        <w:rPr>
          <w:rFonts w:ascii="Arial" w:eastAsia="Arial" w:hAnsi="Arial" w:cs="Arial"/>
          <w:color w:val="002060"/>
          <w:sz w:val="20"/>
          <w:szCs w:val="20"/>
        </w:rPr>
      </w:pPr>
      <w:r>
        <w:rPr>
          <w:rFonts w:ascii="Arial" w:eastAsia="Arial" w:hAnsi="Arial" w:cs="Arial"/>
          <w:b/>
          <w:color w:val="002060"/>
          <w:sz w:val="20"/>
          <w:szCs w:val="20"/>
          <w:u w:val="single"/>
        </w:rPr>
        <w:t>Contact details:</w:t>
      </w:r>
    </w:p>
    <w:tbl>
      <w:tblPr>
        <w:tblStyle w:val="a6"/>
        <w:tblW w:w="8850" w:type="dxa"/>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4783"/>
        <w:gridCol w:w="2196"/>
        <w:gridCol w:w="1871"/>
      </w:tblGrid>
      <w:tr w:rsidR="001F1796" w14:paraId="2A544DE0" w14:textId="77777777">
        <w:trPr>
          <w:tblHeader/>
        </w:trPr>
        <w:tc>
          <w:tcPr>
            <w:tcW w:w="4783" w:type="dxa"/>
            <w:tcBorders>
              <w:top w:val="single" w:sz="6" w:space="0" w:color="000000"/>
              <w:left w:val="single" w:sz="6" w:space="0" w:color="000000"/>
              <w:bottom w:val="single" w:sz="6" w:space="0" w:color="000000"/>
              <w:right w:val="single" w:sz="6" w:space="0" w:color="000000"/>
            </w:tcBorders>
            <w:vAlign w:val="center"/>
          </w:tcPr>
          <w:p w14:paraId="44D890A7" w14:textId="77777777" w:rsidR="001F1796" w:rsidRDefault="00000000">
            <w:pPr>
              <w:ind w:left="0" w:hanging="2"/>
              <w:rPr>
                <w:rFonts w:ascii="Arial" w:eastAsia="Arial" w:hAnsi="Arial" w:cs="Arial"/>
                <w:color w:val="002060"/>
                <w:sz w:val="20"/>
                <w:szCs w:val="20"/>
              </w:rPr>
            </w:pPr>
            <w:sdt>
              <w:sdtPr>
                <w:tag w:val="goog_rdk_1"/>
                <w:id w:val="-114136149"/>
              </w:sdtPr>
              <w:sdtContent>
                <w:ins w:id="2" w:author="Huzma Kelly" w:date="2022-11-01T15:46:00Z">
                  <w:r>
                    <w:rPr>
                      <w:rFonts w:ascii="Arial" w:eastAsia="Arial" w:hAnsi="Arial" w:cs="Arial"/>
                      <w:color w:val="002060"/>
                      <w:sz w:val="20"/>
                      <w:szCs w:val="20"/>
                    </w:rPr>
                    <w:t>Faculty</w:t>
                  </w:r>
                </w:ins>
              </w:sdtContent>
            </w:sdt>
          </w:p>
        </w:tc>
        <w:tc>
          <w:tcPr>
            <w:tcW w:w="2196" w:type="dxa"/>
            <w:tcBorders>
              <w:top w:val="single" w:sz="6" w:space="0" w:color="000000"/>
              <w:left w:val="single" w:sz="6" w:space="0" w:color="000000"/>
              <w:bottom w:val="single" w:sz="6" w:space="0" w:color="000000"/>
              <w:right w:val="single" w:sz="6" w:space="0" w:color="000000"/>
            </w:tcBorders>
            <w:vAlign w:val="center"/>
          </w:tcPr>
          <w:p w14:paraId="43321F6C" w14:textId="77777777" w:rsidR="001F1796" w:rsidRDefault="00000000">
            <w:pPr>
              <w:ind w:left="0" w:hanging="2"/>
              <w:rPr>
                <w:rFonts w:ascii="Arial" w:eastAsia="Arial" w:hAnsi="Arial" w:cs="Arial"/>
                <w:color w:val="002060"/>
                <w:sz w:val="20"/>
                <w:szCs w:val="20"/>
              </w:rPr>
            </w:pPr>
            <w:sdt>
              <w:sdtPr>
                <w:tag w:val="goog_rdk_3"/>
                <w:id w:val="-839390913"/>
              </w:sdtPr>
              <w:sdtContent>
                <w:ins w:id="3" w:author="Huzma Kelly" w:date="2022-11-01T15:46:00Z">
                  <w:r>
                    <w:rPr>
                      <w:rFonts w:ascii="Arial" w:eastAsia="Arial" w:hAnsi="Arial" w:cs="Arial"/>
                      <w:color w:val="002060"/>
                      <w:sz w:val="20"/>
                      <w:szCs w:val="20"/>
                    </w:rPr>
                    <w:t>Chair</w:t>
                  </w:r>
                </w:ins>
              </w:sdtContent>
            </w:sdt>
          </w:p>
        </w:tc>
        <w:tc>
          <w:tcPr>
            <w:tcW w:w="1871" w:type="dxa"/>
            <w:tcBorders>
              <w:top w:val="single" w:sz="6" w:space="0" w:color="000000"/>
              <w:left w:val="single" w:sz="6" w:space="0" w:color="000000"/>
              <w:bottom w:val="single" w:sz="6" w:space="0" w:color="000000"/>
              <w:right w:val="single" w:sz="6" w:space="0" w:color="000000"/>
            </w:tcBorders>
            <w:vAlign w:val="center"/>
          </w:tcPr>
          <w:p w14:paraId="74EC5A62" w14:textId="77777777" w:rsidR="001F1796" w:rsidRDefault="00000000">
            <w:pPr>
              <w:ind w:left="0" w:hanging="2"/>
              <w:rPr>
                <w:rFonts w:ascii="Arial" w:eastAsia="Arial" w:hAnsi="Arial" w:cs="Arial"/>
                <w:color w:val="002060"/>
                <w:sz w:val="20"/>
                <w:szCs w:val="20"/>
              </w:rPr>
            </w:pPr>
            <w:sdt>
              <w:sdtPr>
                <w:tag w:val="goog_rdk_5"/>
                <w:id w:val="-1846780865"/>
              </w:sdtPr>
              <w:sdtContent>
                <w:ins w:id="4" w:author="Huzma Kelly" w:date="2022-11-01T15:46:00Z">
                  <w:r>
                    <w:rPr>
                      <w:rFonts w:ascii="Arial" w:eastAsia="Arial" w:hAnsi="Arial" w:cs="Arial"/>
                      <w:color w:val="002060"/>
                      <w:sz w:val="20"/>
                      <w:szCs w:val="20"/>
                    </w:rPr>
                    <w:t>Secretary</w:t>
                  </w:r>
                </w:ins>
              </w:sdtContent>
            </w:sdt>
          </w:p>
        </w:tc>
      </w:tr>
      <w:tr w:rsidR="001F1796" w14:paraId="337E91EE" w14:textId="77777777">
        <w:tc>
          <w:tcPr>
            <w:tcW w:w="4783" w:type="dxa"/>
            <w:tcBorders>
              <w:top w:val="single" w:sz="6" w:space="0" w:color="000000"/>
              <w:left w:val="single" w:sz="6" w:space="0" w:color="000000"/>
              <w:bottom w:val="single" w:sz="6" w:space="0" w:color="000000"/>
              <w:right w:val="single" w:sz="6" w:space="0" w:color="000000"/>
            </w:tcBorders>
            <w:vAlign w:val="center"/>
          </w:tcPr>
          <w:p w14:paraId="7F3C4FFB" w14:textId="77777777" w:rsidR="001F1796" w:rsidRDefault="00000000">
            <w:pPr>
              <w:ind w:left="0" w:hanging="2"/>
              <w:rPr>
                <w:rFonts w:ascii="Arial" w:eastAsia="Arial" w:hAnsi="Arial" w:cs="Arial"/>
                <w:color w:val="002060"/>
                <w:sz w:val="20"/>
                <w:szCs w:val="20"/>
              </w:rPr>
            </w:pPr>
            <w:sdt>
              <w:sdtPr>
                <w:tag w:val="goog_rdk_7"/>
                <w:id w:val="639694903"/>
              </w:sdtPr>
              <w:sdtContent>
                <w:ins w:id="5" w:author="Huzma Kelly" w:date="2022-11-01T15:46:00Z">
                  <w:r>
                    <w:rPr>
                      <w:rFonts w:ascii="Arial" w:eastAsia="Arial" w:hAnsi="Arial" w:cs="Arial"/>
                      <w:color w:val="002060"/>
                      <w:sz w:val="20"/>
                      <w:szCs w:val="20"/>
                    </w:rPr>
                    <w:t>Architecture and the Built Environment</w:t>
                  </w:r>
                </w:ins>
              </w:sdtContent>
            </w:sdt>
          </w:p>
        </w:tc>
        <w:tc>
          <w:tcPr>
            <w:tcW w:w="2196" w:type="dxa"/>
            <w:tcBorders>
              <w:top w:val="single" w:sz="6" w:space="0" w:color="000000"/>
              <w:left w:val="single" w:sz="6" w:space="0" w:color="000000"/>
              <w:bottom w:val="single" w:sz="6" w:space="0" w:color="000000"/>
              <w:right w:val="single" w:sz="6" w:space="0" w:color="000000"/>
            </w:tcBorders>
            <w:vAlign w:val="center"/>
          </w:tcPr>
          <w:p w14:paraId="47D54692" w14:textId="77777777" w:rsidR="001F1796" w:rsidRDefault="00000000">
            <w:pPr>
              <w:ind w:left="0" w:hanging="2"/>
              <w:rPr>
                <w:rFonts w:ascii="Arial" w:eastAsia="Arial" w:hAnsi="Arial" w:cs="Arial"/>
                <w:color w:val="002060"/>
                <w:sz w:val="20"/>
                <w:szCs w:val="20"/>
              </w:rPr>
            </w:pPr>
            <w:sdt>
              <w:sdtPr>
                <w:tag w:val="goog_rdk_9"/>
                <w:id w:val="-1299296233"/>
              </w:sdtPr>
              <w:sdtContent>
                <w:ins w:id="6" w:author="Huzma Kelly" w:date="2022-11-01T15:46:00Z">
                  <w:r>
                    <w:rPr>
                      <w:rFonts w:ascii="Arial" w:eastAsia="Arial" w:hAnsi="Arial" w:cs="Arial"/>
                      <w:color w:val="002060"/>
                      <w:sz w:val="20"/>
                      <w:szCs w:val="20"/>
                    </w:rPr>
                    <w:t>Professor Nick Bailey</w:t>
                  </w:r>
                </w:ins>
              </w:sdtContent>
            </w:sdt>
          </w:p>
        </w:tc>
        <w:tc>
          <w:tcPr>
            <w:tcW w:w="1871" w:type="dxa"/>
            <w:tcBorders>
              <w:top w:val="single" w:sz="6" w:space="0" w:color="000000"/>
              <w:left w:val="single" w:sz="6" w:space="0" w:color="000000"/>
              <w:bottom w:val="single" w:sz="6" w:space="0" w:color="000000"/>
              <w:right w:val="single" w:sz="6" w:space="0" w:color="000000"/>
            </w:tcBorders>
            <w:vAlign w:val="center"/>
          </w:tcPr>
          <w:p w14:paraId="5C012894" w14:textId="77777777" w:rsidR="001F1796" w:rsidRDefault="00000000">
            <w:pPr>
              <w:ind w:left="0" w:hanging="2"/>
              <w:rPr>
                <w:rFonts w:ascii="Arial" w:eastAsia="Arial" w:hAnsi="Arial" w:cs="Arial"/>
                <w:color w:val="002060"/>
                <w:sz w:val="20"/>
                <w:szCs w:val="20"/>
              </w:rPr>
            </w:pPr>
            <w:sdt>
              <w:sdtPr>
                <w:tag w:val="goog_rdk_11"/>
                <w:id w:val="-666160818"/>
              </w:sdtPr>
              <w:sdtContent>
                <w:ins w:id="7" w:author="Huzma Kelly" w:date="2022-11-01T15:46:00Z">
                  <w:r>
                    <w:fldChar w:fldCharType="begin"/>
                  </w:r>
                  <w:r>
                    <w:instrText>HYPERLINK "mailto:C.Davis@westminster.ac.uk"</w:instrText>
                  </w:r>
                  <w:r>
                    <w:fldChar w:fldCharType="separate"/>
                  </w:r>
                  <w:r>
                    <w:rPr>
                      <w:rFonts w:ascii="Arial" w:eastAsia="Arial" w:hAnsi="Arial" w:cs="Arial"/>
                      <w:b/>
                      <w:color w:val="0000FF"/>
                      <w:sz w:val="20"/>
                      <w:szCs w:val="20"/>
                      <w:u w:val="single"/>
                    </w:rPr>
                    <w:t>Colette Davis</w:t>
                  </w:r>
                  <w:r>
                    <w:fldChar w:fldCharType="end"/>
                  </w:r>
                  <w:r>
                    <w:rPr>
                      <w:rFonts w:ascii="Arial" w:eastAsia="Arial" w:hAnsi="Arial" w:cs="Arial"/>
                      <w:b/>
                      <w:color w:val="002060"/>
                      <w:sz w:val="20"/>
                      <w:szCs w:val="20"/>
                    </w:rPr>
                    <w:t xml:space="preserve"> </w:t>
                  </w:r>
                </w:ins>
              </w:sdtContent>
            </w:sdt>
          </w:p>
        </w:tc>
      </w:tr>
      <w:tr w:rsidR="001F1796" w14:paraId="2CC8FDAE" w14:textId="77777777">
        <w:tc>
          <w:tcPr>
            <w:tcW w:w="4783" w:type="dxa"/>
            <w:tcBorders>
              <w:top w:val="single" w:sz="6" w:space="0" w:color="000000"/>
              <w:left w:val="single" w:sz="6" w:space="0" w:color="000000"/>
              <w:bottom w:val="single" w:sz="6" w:space="0" w:color="000000"/>
              <w:right w:val="single" w:sz="6" w:space="0" w:color="000000"/>
            </w:tcBorders>
            <w:vAlign w:val="center"/>
          </w:tcPr>
          <w:p w14:paraId="19B11AF9" w14:textId="77777777" w:rsidR="001F1796" w:rsidRDefault="00000000">
            <w:pPr>
              <w:ind w:left="0" w:hanging="2"/>
              <w:rPr>
                <w:rFonts w:ascii="Arial" w:eastAsia="Arial" w:hAnsi="Arial" w:cs="Arial"/>
                <w:color w:val="002060"/>
                <w:sz w:val="20"/>
                <w:szCs w:val="20"/>
              </w:rPr>
            </w:pPr>
            <w:sdt>
              <w:sdtPr>
                <w:tag w:val="goog_rdk_13"/>
                <w:id w:val="-984316235"/>
              </w:sdtPr>
              <w:sdtContent>
                <w:ins w:id="8" w:author="Huzma Kelly" w:date="2022-11-01T15:46:00Z">
                  <w:r>
                    <w:rPr>
                      <w:rFonts w:ascii="Arial" w:eastAsia="Arial" w:hAnsi="Arial" w:cs="Arial"/>
                      <w:b/>
                      <w:color w:val="002060"/>
                      <w:sz w:val="20"/>
                      <w:szCs w:val="20"/>
                    </w:rPr>
                    <w:t>Media Arts and Design</w:t>
                  </w:r>
                </w:ins>
              </w:sdtContent>
            </w:sdt>
          </w:p>
        </w:tc>
        <w:tc>
          <w:tcPr>
            <w:tcW w:w="2196" w:type="dxa"/>
            <w:tcBorders>
              <w:top w:val="single" w:sz="6" w:space="0" w:color="000000"/>
              <w:left w:val="single" w:sz="6" w:space="0" w:color="000000"/>
              <w:bottom w:val="single" w:sz="6" w:space="0" w:color="000000"/>
              <w:right w:val="single" w:sz="6" w:space="0" w:color="000000"/>
            </w:tcBorders>
            <w:vAlign w:val="center"/>
          </w:tcPr>
          <w:p w14:paraId="3A648F2F" w14:textId="77777777" w:rsidR="001F1796" w:rsidRDefault="00000000">
            <w:pPr>
              <w:ind w:left="0" w:hanging="2"/>
              <w:rPr>
                <w:rFonts w:ascii="Arial" w:eastAsia="Arial" w:hAnsi="Arial" w:cs="Arial"/>
                <w:color w:val="002060"/>
                <w:sz w:val="20"/>
                <w:szCs w:val="20"/>
              </w:rPr>
            </w:pPr>
            <w:sdt>
              <w:sdtPr>
                <w:tag w:val="goog_rdk_15"/>
                <w:id w:val="591438783"/>
              </w:sdtPr>
              <w:sdtContent>
                <w:ins w:id="9" w:author="Huzma Kelly" w:date="2022-11-01T15:46:00Z">
                  <w:r>
                    <w:rPr>
                      <w:rFonts w:ascii="Arial" w:eastAsia="Arial" w:hAnsi="Arial" w:cs="Arial"/>
                      <w:color w:val="002060"/>
                      <w:sz w:val="20"/>
                      <w:szCs w:val="20"/>
                    </w:rPr>
                    <w:t xml:space="preserve">Dr Anthony </w:t>
                  </w:r>
                  <w:proofErr w:type="spellStart"/>
                  <w:r>
                    <w:rPr>
                      <w:rFonts w:ascii="Arial" w:eastAsia="Arial" w:hAnsi="Arial" w:cs="Arial"/>
                      <w:color w:val="002060"/>
                      <w:sz w:val="20"/>
                      <w:szCs w:val="20"/>
                    </w:rPr>
                    <w:t>Mcnicholas</w:t>
                  </w:r>
                </w:ins>
                <w:proofErr w:type="spellEnd"/>
              </w:sdtContent>
            </w:sdt>
          </w:p>
        </w:tc>
        <w:tc>
          <w:tcPr>
            <w:tcW w:w="1871" w:type="dxa"/>
            <w:tcBorders>
              <w:top w:val="single" w:sz="6" w:space="0" w:color="000000"/>
              <w:left w:val="single" w:sz="6" w:space="0" w:color="000000"/>
              <w:bottom w:val="single" w:sz="6" w:space="0" w:color="000000"/>
              <w:right w:val="single" w:sz="6" w:space="0" w:color="000000"/>
            </w:tcBorders>
            <w:vAlign w:val="center"/>
          </w:tcPr>
          <w:p w14:paraId="3ED5D7EA" w14:textId="77777777" w:rsidR="001F1796" w:rsidRDefault="00000000">
            <w:pPr>
              <w:ind w:left="0" w:hanging="2"/>
              <w:rPr>
                <w:rFonts w:ascii="Arial" w:eastAsia="Arial" w:hAnsi="Arial" w:cs="Arial"/>
                <w:color w:val="002060"/>
                <w:sz w:val="20"/>
                <w:szCs w:val="20"/>
              </w:rPr>
            </w:pPr>
            <w:sdt>
              <w:sdtPr>
                <w:tag w:val="goog_rdk_17"/>
                <w:id w:val="845909303"/>
              </w:sdtPr>
              <w:sdtContent>
                <w:ins w:id="10" w:author="Huzma Kelly" w:date="2022-11-01T15:46:00Z">
                  <w:r>
                    <w:fldChar w:fldCharType="begin"/>
                  </w:r>
                  <w:r>
                    <w:instrText>HYPERLINK "mailto:f.ahmad6@westminster.ac.uk"</w:instrText>
                  </w:r>
                  <w:r>
                    <w:fldChar w:fldCharType="separate"/>
                  </w:r>
                  <w:r>
                    <w:rPr>
                      <w:rFonts w:ascii="Arial" w:eastAsia="Arial" w:hAnsi="Arial" w:cs="Arial"/>
                      <w:b/>
                      <w:color w:val="0000FF"/>
                      <w:sz w:val="20"/>
                      <w:szCs w:val="20"/>
                      <w:u w:val="single"/>
                    </w:rPr>
                    <w:t>Fauzia Ahmad</w:t>
                  </w:r>
                  <w:r>
                    <w:fldChar w:fldCharType="end"/>
                  </w:r>
                </w:ins>
              </w:sdtContent>
            </w:sdt>
          </w:p>
        </w:tc>
      </w:tr>
      <w:tr w:rsidR="001F1796" w14:paraId="3EF0B0A3" w14:textId="77777777">
        <w:tc>
          <w:tcPr>
            <w:tcW w:w="4783" w:type="dxa"/>
            <w:tcBorders>
              <w:top w:val="single" w:sz="6" w:space="0" w:color="000000"/>
              <w:left w:val="single" w:sz="6" w:space="0" w:color="000000"/>
              <w:bottom w:val="single" w:sz="6" w:space="0" w:color="000000"/>
              <w:right w:val="single" w:sz="6" w:space="0" w:color="000000"/>
            </w:tcBorders>
            <w:vAlign w:val="center"/>
          </w:tcPr>
          <w:p w14:paraId="35B8D59A" w14:textId="77777777" w:rsidR="001F1796" w:rsidRDefault="00000000">
            <w:pPr>
              <w:ind w:left="0" w:hanging="2"/>
              <w:rPr>
                <w:rFonts w:ascii="Arial" w:eastAsia="Arial" w:hAnsi="Arial" w:cs="Arial"/>
                <w:color w:val="002060"/>
                <w:sz w:val="20"/>
                <w:szCs w:val="20"/>
              </w:rPr>
            </w:pPr>
            <w:sdt>
              <w:sdtPr>
                <w:tag w:val="goog_rdk_19"/>
                <w:id w:val="-953099896"/>
              </w:sdtPr>
              <w:sdtContent>
                <w:ins w:id="11" w:author="Huzma Kelly" w:date="2022-11-01T15:46:00Z">
                  <w:r>
                    <w:rPr>
                      <w:rFonts w:ascii="Arial" w:eastAsia="Arial" w:hAnsi="Arial" w:cs="Arial"/>
                      <w:b/>
                      <w:color w:val="002060"/>
                      <w:sz w:val="20"/>
                      <w:szCs w:val="20"/>
                    </w:rPr>
                    <w:t>Science and Technology</w:t>
                  </w:r>
                </w:ins>
              </w:sdtContent>
            </w:sdt>
          </w:p>
        </w:tc>
        <w:tc>
          <w:tcPr>
            <w:tcW w:w="2196" w:type="dxa"/>
            <w:tcBorders>
              <w:top w:val="single" w:sz="6" w:space="0" w:color="000000"/>
              <w:left w:val="single" w:sz="6" w:space="0" w:color="000000"/>
              <w:bottom w:val="single" w:sz="6" w:space="0" w:color="000000"/>
              <w:right w:val="single" w:sz="6" w:space="0" w:color="000000"/>
            </w:tcBorders>
            <w:vAlign w:val="center"/>
          </w:tcPr>
          <w:p w14:paraId="0EE7432C" w14:textId="77777777" w:rsidR="001F1796" w:rsidRDefault="00000000">
            <w:pPr>
              <w:ind w:left="0" w:hanging="2"/>
              <w:rPr>
                <w:rFonts w:ascii="Arial" w:eastAsia="Arial" w:hAnsi="Arial" w:cs="Arial"/>
                <w:color w:val="002060"/>
                <w:sz w:val="20"/>
                <w:szCs w:val="20"/>
              </w:rPr>
            </w:pPr>
            <w:sdt>
              <w:sdtPr>
                <w:tag w:val="goog_rdk_21"/>
                <w:id w:val="-1416087252"/>
              </w:sdtPr>
              <w:sdtContent>
                <w:ins w:id="12" w:author="Huzma Kelly" w:date="2022-11-01T15:46:00Z">
                  <w:r>
                    <w:fldChar w:fldCharType="begin"/>
                  </w:r>
                  <w:r>
                    <w:instrText>HYPERLINK "mailto:j.colwell@westminster.ac.uk"</w:instrText>
                  </w:r>
                  <w:r>
                    <w:fldChar w:fldCharType="separate"/>
                  </w:r>
                  <w:r>
                    <w:rPr>
                      <w:rFonts w:ascii="Arial" w:eastAsia="Arial" w:hAnsi="Arial" w:cs="Arial"/>
                      <w:b/>
                      <w:color w:val="0000FF"/>
                      <w:sz w:val="20"/>
                      <w:szCs w:val="20"/>
                      <w:u w:val="single"/>
                    </w:rPr>
                    <w:t>Dr John Colwell</w:t>
                  </w:r>
                  <w:r>
                    <w:fldChar w:fldCharType="end"/>
                  </w:r>
                </w:ins>
              </w:sdtContent>
            </w:sdt>
          </w:p>
        </w:tc>
        <w:tc>
          <w:tcPr>
            <w:tcW w:w="1871" w:type="dxa"/>
            <w:tcBorders>
              <w:top w:val="single" w:sz="6" w:space="0" w:color="000000"/>
              <w:left w:val="single" w:sz="6" w:space="0" w:color="000000"/>
              <w:bottom w:val="single" w:sz="6" w:space="0" w:color="000000"/>
              <w:right w:val="single" w:sz="6" w:space="0" w:color="000000"/>
            </w:tcBorders>
            <w:vAlign w:val="center"/>
          </w:tcPr>
          <w:p w14:paraId="5908BABC" w14:textId="77777777" w:rsidR="001F1796" w:rsidRDefault="00000000">
            <w:pPr>
              <w:ind w:left="0" w:hanging="2"/>
              <w:rPr>
                <w:rFonts w:ascii="Arial" w:eastAsia="Arial" w:hAnsi="Arial" w:cs="Arial"/>
                <w:color w:val="002060"/>
                <w:sz w:val="20"/>
                <w:szCs w:val="20"/>
              </w:rPr>
            </w:pPr>
            <w:sdt>
              <w:sdtPr>
                <w:tag w:val="goog_rdk_23"/>
                <w:id w:val="-1707093544"/>
              </w:sdtPr>
              <w:sdtContent>
                <w:ins w:id="13" w:author="Huzma Kelly" w:date="2022-11-01T15:46:00Z">
                  <w:r>
                    <w:fldChar w:fldCharType="begin"/>
                  </w:r>
                  <w:r>
                    <w:instrText>HYPERLINK "mailto:m.j.walton@westminster.ac.uk"</w:instrText>
                  </w:r>
                  <w:r>
                    <w:fldChar w:fldCharType="separate"/>
                  </w:r>
                  <w:r>
                    <w:rPr>
                      <w:rFonts w:ascii="Arial" w:eastAsia="Arial" w:hAnsi="Arial" w:cs="Arial"/>
                      <w:b/>
                      <w:color w:val="0000FF"/>
                      <w:sz w:val="20"/>
                      <w:szCs w:val="20"/>
                      <w:u w:val="single"/>
                    </w:rPr>
                    <w:t>Mandy Walton</w:t>
                  </w:r>
                  <w:r>
                    <w:fldChar w:fldCharType="end"/>
                  </w:r>
                </w:ins>
              </w:sdtContent>
            </w:sdt>
          </w:p>
        </w:tc>
      </w:tr>
      <w:tr w:rsidR="001F1796" w14:paraId="2549B203" w14:textId="77777777">
        <w:tc>
          <w:tcPr>
            <w:tcW w:w="4783" w:type="dxa"/>
            <w:tcBorders>
              <w:top w:val="single" w:sz="6" w:space="0" w:color="000000"/>
              <w:left w:val="single" w:sz="6" w:space="0" w:color="000000"/>
              <w:bottom w:val="single" w:sz="6" w:space="0" w:color="000000"/>
              <w:right w:val="single" w:sz="6" w:space="0" w:color="000000"/>
            </w:tcBorders>
            <w:vAlign w:val="center"/>
          </w:tcPr>
          <w:p w14:paraId="32B53E19" w14:textId="77777777" w:rsidR="001F1796" w:rsidRDefault="00000000">
            <w:pPr>
              <w:ind w:left="0" w:hanging="2"/>
              <w:rPr>
                <w:rFonts w:ascii="Arial" w:eastAsia="Arial" w:hAnsi="Arial" w:cs="Arial"/>
                <w:color w:val="002060"/>
                <w:sz w:val="20"/>
                <w:szCs w:val="20"/>
              </w:rPr>
            </w:pPr>
            <w:sdt>
              <w:sdtPr>
                <w:tag w:val="goog_rdk_25"/>
                <w:id w:val="-1483141609"/>
              </w:sdtPr>
              <w:sdtContent>
                <w:ins w:id="14" w:author="Huzma Kelly" w:date="2022-11-01T15:46:00Z">
                  <w:r>
                    <w:rPr>
                      <w:rFonts w:ascii="Arial" w:eastAsia="Arial" w:hAnsi="Arial" w:cs="Arial"/>
                      <w:b/>
                      <w:color w:val="002060"/>
                      <w:sz w:val="20"/>
                      <w:szCs w:val="20"/>
                    </w:rPr>
                    <w:t>Science and Technology Psychology Department Sub Committee</w:t>
                  </w:r>
                </w:ins>
              </w:sdtContent>
            </w:sdt>
          </w:p>
        </w:tc>
        <w:tc>
          <w:tcPr>
            <w:tcW w:w="2196" w:type="dxa"/>
            <w:tcBorders>
              <w:top w:val="single" w:sz="6" w:space="0" w:color="000000"/>
              <w:left w:val="single" w:sz="6" w:space="0" w:color="000000"/>
              <w:bottom w:val="single" w:sz="6" w:space="0" w:color="000000"/>
              <w:right w:val="single" w:sz="6" w:space="0" w:color="000000"/>
            </w:tcBorders>
            <w:vAlign w:val="center"/>
          </w:tcPr>
          <w:p w14:paraId="6E1C1999" w14:textId="77777777" w:rsidR="001F1796" w:rsidRDefault="00000000">
            <w:pPr>
              <w:ind w:left="0" w:hanging="2"/>
              <w:rPr>
                <w:rFonts w:ascii="Arial" w:eastAsia="Arial" w:hAnsi="Arial" w:cs="Arial"/>
                <w:color w:val="002060"/>
                <w:sz w:val="20"/>
                <w:szCs w:val="20"/>
              </w:rPr>
            </w:pPr>
            <w:sdt>
              <w:sdtPr>
                <w:tag w:val="goog_rdk_27"/>
                <w:id w:val="-1061937112"/>
              </w:sdtPr>
              <w:sdtContent>
                <w:ins w:id="15" w:author="Huzma Kelly" w:date="2022-11-01T15:46:00Z">
                  <w:r>
                    <w:fldChar w:fldCharType="begin"/>
                  </w:r>
                  <w:r>
                    <w:instrText>HYPERLINK "mailto:l.i.boubert@westminster.ac.uk"</w:instrText>
                  </w:r>
                  <w:r>
                    <w:fldChar w:fldCharType="separate"/>
                  </w:r>
                  <w:r>
                    <w:rPr>
                      <w:rFonts w:ascii="Arial" w:eastAsia="Arial" w:hAnsi="Arial" w:cs="Arial"/>
                      <w:b/>
                      <w:color w:val="0000FF"/>
                      <w:sz w:val="20"/>
                      <w:szCs w:val="20"/>
                      <w:u w:val="single"/>
                    </w:rPr>
                    <w:t xml:space="preserve">Dr Laura </w:t>
                  </w:r>
                  <w:proofErr w:type="spellStart"/>
                  <w:r>
                    <w:rPr>
                      <w:rFonts w:ascii="Arial" w:eastAsia="Arial" w:hAnsi="Arial" w:cs="Arial"/>
                      <w:b/>
                      <w:color w:val="0000FF"/>
                      <w:sz w:val="20"/>
                      <w:szCs w:val="20"/>
                      <w:u w:val="single"/>
                    </w:rPr>
                    <w:t>Boubert</w:t>
                  </w:r>
                  <w:proofErr w:type="spellEnd"/>
                  <w:r>
                    <w:fldChar w:fldCharType="end"/>
                  </w:r>
                </w:ins>
              </w:sdtContent>
            </w:sdt>
          </w:p>
        </w:tc>
        <w:tc>
          <w:tcPr>
            <w:tcW w:w="1871" w:type="dxa"/>
            <w:tcBorders>
              <w:top w:val="single" w:sz="6" w:space="0" w:color="000000"/>
              <w:left w:val="single" w:sz="6" w:space="0" w:color="000000"/>
              <w:bottom w:val="single" w:sz="6" w:space="0" w:color="000000"/>
              <w:right w:val="single" w:sz="6" w:space="0" w:color="000000"/>
            </w:tcBorders>
            <w:vAlign w:val="center"/>
          </w:tcPr>
          <w:p w14:paraId="470EFE97" w14:textId="77777777" w:rsidR="001F1796" w:rsidRDefault="00000000">
            <w:pPr>
              <w:ind w:left="0" w:hanging="2"/>
              <w:rPr>
                <w:rFonts w:ascii="Arial" w:eastAsia="Arial" w:hAnsi="Arial" w:cs="Arial"/>
                <w:color w:val="002060"/>
                <w:sz w:val="20"/>
                <w:szCs w:val="20"/>
              </w:rPr>
            </w:pPr>
            <w:sdt>
              <w:sdtPr>
                <w:tag w:val="goog_rdk_29"/>
                <w:id w:val="-509450332"/>
              </w:sdtPr>
              <w:sdtContent>
                <w:ins w:id="16" w:author="Huzma Kelly" w:date="2022-11-01T15:46:00Z">
                  <w:r>
                    <w:rPr>
                      <w:rFonts w:ascii="Arial" w:eastAsia="Arial" w:hAnsi="Arial" w:cs="Arial"/>
                      <w:b/>
                      <w:color w:val="002060"/>
                      <w:sz w:val="20"/>
                      <w:szCs w:val="20"/>
                    </w:rPr>
                    <w:t>TBC</w:t>
                  </w:r>
                </w:ins>
              </w:sdtContent>
            </w:sdt>
          </w:p>
        </w:tc>
      </w:tr>
      <w:tr w:rsidR="001F1796" w14:paraId="4A2D59B2" w14:textId="77777777">
        <w:tc>
          <w:tcPr>
            <w:tcW w:w="4783" w:type="dxa"/>
            <w:tcBorders>
              <w:top w:val="single" w:sz="6" w:space="0" w:color="000000"/>
              <w:left w:val="single" w:sz="6" w:space="0" w:color="000000"/>
              <w:bottom w:val="single" w:sz="6" w:space="0" w:color="000000"/>
              <w:right w:val="single" w:sz="6" w:space="0" w:color="000000"/>
            </w:tcBorders>
            <w:vAlign w:val="center"/>
          </w:tcPr>
          <w:p w14:paraId="173ED7B0" w14:textId="77777777" w:rsidR="001F1796" w:rsidRDefault="00000000">
            <w:pPr>
              <w:ind w:left="0" w:hanging="2"/>
              <w:rPr>
                <w:rFonts w:ascii="Arial" w:eastAsia="Arial" w:hAnsi="Arial" w:cs="Arial"/>
                <w:color w:val="002060"/>
                <w:sz w:val="20"/>
                <w:szCs w:val="20"/>
              </w:rPr>
            </w:pPr>
            <w:sdt>
              <w:sdtPr>
                <w:tag w:val="goog_rdk_31"/>
                <w:id w:val="1725410130"/>
              </w:sdtPr>
              <w:sdtContent>
                <w:ins w:id="17" w:author="Huzma Kelly" w:date="2022-11-01T15:46:00Z">
                  <w:r>
                    <w:rPr>
                      <w:rFonts w:ascii="Arial" w:eastAsia="Arial" w:hAnsi="Arial" w:cs="Arial"/>
                      <w:b/>
                      <w:color w:val="002060"/>
                      <w:sz w:val="20"/>
                      <w:szCs w:val="20"/>
                    </w:rPr>
                    <w:t>Social Sciences and Humanity</w:t>
                  </w:r>
                </w:ins>
              </w:sdtContent>
            </w:sdt>
          </w:p>
        </w:tc>
        <w:tc>
          <w:tcPr>
            <w:tcW w:w="2196" w:type="dxa"/>
            <w:tcBorders>
              <w:top w:val="single" w:sz="6" w:space="0" w:color="000000"/>
              <w:left w:val="single" w:sz="6" w:space="0" w:color="000000"/>
              <w:bottom w:val="single" w:sz="6" w:space="0" w:color="000000"/>
              <w:right w:val="single" w:sz="6" w:space="0" w:color="000000"/>
            </w:tcBorders>
            <w:vAlign w:val="center"/>
          </w:tcPr>
          <w:p w14:paraId="60E5300F" w14:textId="77777777" w:rsidR="001F1796" w:rsidRDefault="00000000">
            <w:pPr>
              <w:ind w:left="0" w:hanging="2"/>
              <w:rPr>
                <w:rFonts w:ascii="Arial" w:eastAsia="Arial" w:hAnsi="Arial" w:cs="Arial"/>
                <w:color w:val="002060"/>
                <w:sz w:val="20"/>
                <w:szCs w:val="20"/>
              </w:rPr>
            </w:pPr>
            <w:sdt>
              <w:sdtPr>
                <w:tag w:val="goog_rdk_33"/>
                <w:id w:val="-921186824"/>
              </w:sdtPr>
              <w:sdtContent>
                <w:ins w:id="18" w:author="Huzma Kelly" w:date="2022-11-01T15:46:00Z">
                  <w:r>
                    <w:rPr>
                      <w:rFonts w:ascii="Arial" w:eastAsia="Arial" w:hAnsi="Arial" w:cs="Arial"/>
                      <w:color w:val="002060"/>
                      <w:sz w:val="20"/>
                      <w:szCs w:val="20"/>
                    </w:rPr>
                    <w:t xml:space="preserve">Professor Marco </w:t>
                  </w:r>
                  <w:proofErr w:type="spellStart"/>
                  <w:r>
                    <w:rPr>
                      <w:rFonts w:ascii="Arial" w:eastAsia="Arial" w:hAnsi="Arial" w:cs="Arial"/>
                      <w:color w:val="002060"/>
                      <w:sz w:val="20"/>
                      <w:szCs w:val="20"/>
                    </w:rPr>
                    <w:t>Roscini</w:t>
                  </w:r>
                </w:ins>
                <w:proofErr w:type="spellEnd"/>
              </w:sdtContent>
            </w:sdt>
          </w:p>
        </w:tc>
        <w:tc>
          <w:tcPr>
            <w:tcW w:w="1871" w:type="dxa"/>
            <w:tcBorders>
              <w:top w:val="single" w:sz="6" w:space="0" w:color="000000"/>
              <w:left w:val="single" w:sz="6" w:space="0" w:color="000000"/>
              <w:bottom w:val="single" w:sz="6" w:space="0" w:color="000000"/>
              <w:right w:val="single" w:sz="6" w:space="0" w:color="000000"/>
            </w:tcBorders>
            <w:vAlign w:val="center"/>
          </w:tcPr>
          <w:p w14:paraId="5371A755" w14:textId="77777777" w:rsidR="001F1796" w:rsidRDefault="00000000">
            <w:pPr>
              <w:ind w:left="0" w:hanging="2"/>
              <w:rPr>
                <w:rFonts w:ascii="Arial" w:eastAsia="Arial" w:hAnsi="Arial" w:cs="Arial"/>
                <w:color w:val="002060"/>
                <w:sz w:val="20"/>
                <w:szCs w:val="20"/>
              </w:rPr>
            </w:pPr>
            <w:sdt>
              <w:sdtPr>
                <w:tag w:val="goog_rdk_35"/>
                <w:id w:val="-113364472"/>
              </w:sdtPr>
              <w:sdtContent>
                <w:ins w:id="19" w:author="Huzma Kelly" w:date="2022-11-01T15:46:00Z">
                  <w:r>
                    <w:fldChar w:fldCharType="begin"/>
                  </w:r>
                  <w:r>
                    <w:instrText>HYPERLINK "mailto:v.greyedwards@westminster.ac.uk"</w:instrText>
                  </w:r>
                  <w:r>
                    <w:fldChar w:fldCharType="separate"/>
                  </w:r>
                  <w:r>
                    <w:rPr>
                      <w:rFonts w:ascii="Arial" w:eastAsia="Arial" w:hAnsi="Arial" w:cs="Arial"/>
                      <w:b/>
                      <w:color w:val="0000FF"/>
                      <w:sz w:val="20"/>
                      <w:szCs w:val="20"/>
                      <w:u w:val="single"/>
                    </w:rPr>
                    <w:t>Victoria Grey-Edwards</w:t>
                  </w:r>
                  <w:r>
                    <w:fldChar w:fldCharType="end"/>
                  </w:r>
                </w:ins>
              </w:sdtContent>
            </w:sdt>
          </w:p>
        </w:tc>
      </w:tr>
      <w:tr w:rsidR="001F1796" w14:paraId="00C53400" w14:textId="77777777">
        <w:tc>
          <w:tcPr>
            <w:tcW w:w="4783" w:type="dxa"/>
            <w:tcBorders>
              <w:top w:val="single" w:sz="6" w:space="0" w:color="000000"/>
              <w:left w:val="single" w:sz="6" w:space="0" w:color="000000"/>
              <w:bottom w:val="single" w:sz="6" w:space="0" w:color="000000"/>
              <w:right w:val="single" w:sz="6" w:space="0" w:color="000000"/>
            </w:tcBorders>
            <w:vAlign w:val="center"/>
          </w:tcPr>
          <w:p w14:paraId="48D6D822" w14:textId="77777777" w:rsidR="001F1796" w:rsidRDefault="00000000">
            <w:pPr>
              <w:ind w:left="0" w:hanging="2"/>
              <w:rPr>
                <w:rFonts w:ascii="Arial" w:eastAsia="Arial" w:hAnsi="Arial" w:cs="Arial"/>
                <w:color w:val="002060"/>
                <w:sz w:val="20"/>
                <w:szCs w:val="20"/>
              </w:rPr>
            </w:pPr>
            <w:sdt>
              <w:sdtPr>
                <w:tag w:val="goog_rdk_37"/>
                <w:id w:val="-1222130425"/>
              </w:sdtPr>
              <w:sdtContent>
                <w:ins w:id="20" w:author="Huzma Kelly" w:date="2022-11-01T15:46:00Z">
                  <w:r>
                    <w:rPr>
                      <w:rFonts w:ascii="Arial" w:eastAsia="Arial" w:hAnsi="Arial" w:cs="Arial"/>
                      <w:color w:val="002060"/>
                      <w:sz w:val="20"/>
                      <w:szCs w:val="20"/>
                    </w:rPr>
                    <w:t>Westminster Business School</w:t>
                  </w:r>
                </w:ins>
              </w:sdtContent>
            </w:sdt>
          </w:p>
        </w:tc>
        <w:tc>
          <w:tcPr>
            <w:tcW w:w="2196" w:type="dxa"/>
            <w:tcBorders>
              <w:top w:val="single" w:sz="6" w:space="0" w:color="000000"/>
              <w:left w:val="single" w:sz="6" w:space="0" w:color="000000"/>
              <w:bottom w:val="single" w:sz="6" w:space="0" w:color="000000"/>
              <w:right w:val="single" w:sz="6" w:space="0" w:color="000000"/>
            </w:tcBorders>
            <w:vAlign w:val="center"/>
          </w:tcPr>
          <w:p w14:paraId="752E5B5A" w14:textId="77777777" w:rsidR="001F1796" w:rsidRDefault="00000000">
            <w:pPr>
              <w:ind w:left="0" w:hanging="2"/>
              <w:rPr>
                <w:rFonts w:ascii="Arial" w:eastAsia="Arial" w:hAnsi="Arial" w:cs="Arial"/>
                <w:color w:val="002060"/>
                <w:sz w:val="20"/>
                <w:szCs w:val="20"/>
              </w:rPr>
            </w:pPr>
            <w:sdt>
              <w:sdtPr>
                <w:tag w:val="goog_rdk_39"/>
                <w:id w:val="-163399920"/>
              </w:sdtPr>
              <w:sdtContent>
                <w:ins w:id="21" w:author="Huzma Kelly" w:date="2022-11-01T15:46:00Z">
                  <w:r>
                    <w:fldChar w:fldCharType="begin"/>
                  </w:r>
                  <w:r>
                    <w:instrText>HYPERLINK "mailto:C.Davis@westminster.ac.uk"</w:instrText>
                  </w:r>
                  <w:r>
                    <w:fldChar w:fldCharType="separate"/>
                  </w:r>
                  <w:proofErr w:type="spellStart"/>
                  <w:r>
                    <w:rPr>
                      <w:rFonts w:ascii="Arial" w:eastAsia="Arial" w:hAnsi="Arial" w:cs="Arial"/>
                      <w:b/>
                      <w:color w:val="0000FF"/>
                      <w:sz w:val="20"/>
                      <w:szCs w:val="20"/>
                      <w:u w:val="single"/>
                    </w:rPr>
                    <w:t>Petar</w:t>
                  </w:r>
                  <w:proofErr w:type="spellEnd"/>
                  <w:r>
                    <w:rPr>
                      <w:rFonts w:ascii="Arial" w:eastAsia="Arial" w:hAnsi="Arial" w:cs="Arial"/>
                      <w:b/>
                      <w:color w:val="0000FF"/>
                      <w:sz w:val="20"/>
                      <w:szCs w:val="20"/>
                      <w:u w:val="single"/>
                    </w:rPr>
                    <w:t xml:space="preserve"> </w:t>
                  </w:r>
                  <w:proofErr w:type="spellStart"/>
                  <w:r>
                    <w:rPr>
                      <w:rFonts w:ascii="Arial" w:eastAsia="Arial" w:hAnsi="Arial" w:cs="Arial"/>
                      <w:b/>
                      <w:color w:val="0000FF"/>
                      <w:sz w:val="20"/>
                      <w:szCs w:val="20"/>
                      <w:u w:val="single"/>
                    </w:rPr>
                    <w:t>Sudar</w:t>
                  </w:r>
                  <w:proofErr w:type="spellEnd"/>
                  <w:r>
                    <w:fldChar w:fldCharType="end"/>
                  </w:r>
                  <w:r>
                    <w:rPr>
                      <w:rFonts w:ascii="Arial" w:eastAsia="Arial" w:hAnsi="Arial" w:cs="Arial"/>
                      <w:b/>
                      <w:color w:val="002060"/>
                      <w:sz w:val="20"/>
                      <w:szCs w:val="20"/>
                    </w:rPr>
                    <w:t xml:space="preserve"> </w:t>
                  </w:r>
                </w:ins>
              </w:sdtContent>
            </w:sdt>
          </w:p>
        </w:tc>
        <w:tc>
          <w:tcPr>
            <w:tcW w:w="1871" w:type="dxa"/>
            <w:tcBorders>
              <w:top w:val="single" w:sz="6" w:space="0" w:color="000000"/>
              <w:left w:val="single" w:sz="6" w:space="0" w:color="000000"/>
              <w:bottom w:val="single" w:sz="6" w:space="0" w:color="000000"/>
              <w:right w:val="single" w:sz="6" w:space="0" w:color="000000"/>
            </w:tcBorders>
            <w:vAlign w:val="center"/>
          </w:tcPr>
          <w:p w14:paraId="0E738515" w14:textId="77777777" w:rsidR="001F1796" w:rsidRDefault="00000000">
            <w:pPr>
              <w:ind w:left="0" w:hanging="2"/>
              <w:rPr>
                <w:rFonts w:ascii="Arial" w:eastAsia="Arial" w:hAnsi="Arial" w:cs="Arial"/>
                <w:color w:val="002060"/>
                <w:sz w:val="20"/>
                <w:szCs w:val="20"/>
              </w:rPr>
            </w:pPr>
            <w:sdt>
              <w:sdtPr>
                <w:tag w:val="goog_rdk_41"/>
                <w:id w:val="929854975"/>
              </w:sdtPr>
              <w:sdtContent>
                <w:ins w:id="22" w:author="Huzma Kelly" w:date="2022-11-01T15:46:00Z">
                  <w:r>
                    <w:fldChar w:fldCharType="begin"/>
                  </w:r>
                  <w:r>
                    <w:instrText>HYPERLINK "mailto:h.worley@westminster.ac.uk"</w:instrText>
                  </w:r>
                  <w:r>
                    <w:fldChar w:fldCharType="separate"/>
                  </w:r>
                  <w:r>
                    <w:rPr>
                      <w:rFonts w:ascii="Arial" w:eastAsia="Arial" w:hAnsi="Arial" w:cs="Arial"/>
                      <w:b/>
                      <w:color w:val="0000FF"/>
                      <w:sz w:val="20"/>
                      <w:szCs w:val="20"/>
                      <w:u w:val="single"/>
                    </w:rPr>
                    <w:t>Haydn Worley</w:t>
                  </w:r>
                  <w:r>
                    <w:fldChar w:fldCharType="end"/>
                  </w:r>
                </w:ins>
              </w:sdtContent>
            </w:sdt>
          </w:p>
        </w:tc>
      </w:tr>
      <w:tr w:rsidR="001F1796" w14:paraId="5AC4D48F" w14:textId="77777777">
        <w:tc>
          <w:tcPr>
            <w:tcW w:w="4783" w:type="dxa"/>
            <w:tcBorders>
              <w:top w:val="single" w:sz="6" w:space="0" w:color="000000"/>
              <w:left w:val="single" w:sz="6" w:space="0" w:color="000000"/>
              <w:bottom w:val="single" w:sz="6" w:space="0" w:color="000000"/>
              <w:right w:val="single" w:sz="6" w:space="0" w:color="000000"/>
            </w:tcBorders>
            <w:vAlign w:val="center"/>
          </w:tcPr>
          <w:p w14:paraId="28688E69" w14:textId="77777777" w:rsidR="001F1796" w:rsidRDefault="00000000">
            <w:pPr>
              <w:ind w:left="0" w:hanging="2"/>
              <w:rPr>
                <w:rFonts w:ascii="Arial" w:eastAsia="Arial" w:hAnsi="Arial" w:cs="Arial"/>
                <w:color w:val="002060"/>
                <w:sz w:val="20"/>
                <w:szCs w:val="20"/>
              </w:rPr>
            </w:pPr>
            <w:r>
              <w:rPr>
                <w:rFonts w:ascii="Arial" w:eastAsia="Arial" w:hAnsi="Arial" w:cs="Arial"/>
                <w:b/>
                <w:color w:val="002060"/>
                <w:sz w:val="20"/>
                <w:szCs w:val="20"/>
              </w:rPr>
              <w:t>University Research Ethics Committee</w:t>
            </w:r>
          </w:p>
        </w:tc>
        <w:tc>
          <w:tcPr>
            <w:tcW w:w="2196" w:type="dxa"/>
            <w:tcBorders>
              <w:top w:val="single" w:sz="6" w:space="0" w:color="000000"/>
              <w:left w:val="single" w:sz="6" w:space="0" w:color="000000"/>
              <w:bottom w:val="single" w:sz="6" w:space="0" w:color="000000"/>
              <w:right w:val="single" w:sz="6" w:space="0" w:color="000000"/>
            </w:tcBorders>
            <w:vAlign w:val="center"/>
          </w:tcPr>
          <w:p w14:paraId="4E2C24A4" w14:textId="77777777" w:rsidR="001F1796" w:rsidRDefault="00000000">
            <w:pPr>
              <w:ind w:left="0" w:hanging="2"/>
              <w:rPr>
                <w:rFonts w:ascii="Arial" w:eastAsia="Arial" w:hAnsi="Arial" w:cs="Arial"/>
                <w:color w:val="002060"/>
                <w:sz w:val="20"/>
                <w:szCs w:val="20"/>
              </w:rPr>
            </w:pPr>
            <w:r>
              <w:rPr>
                <w:rFonts w:ascii="Arial" w:eastAsia="Arial" w:hAnsi="Arial" w:cs="Arial"/>
                <w:b/>
                <w:color w:val="002060"/>
                <w:sz w:val="20"/>
                <w:szCs w:val="20"/>
              </w:rPr>
              <w:t xml:space="preserve">Professor Graham </w:t>
            </w:r>
            <w:proofErr w:type="spellStart"/>
            <w:r>
              <w:rPr>
                <w:rFonts w:ascii="Arial" w:eastAsia="Arial" w:hAnsi="Arial" w:cs="Arial"/>
                <w:b/>
                <w:color w:val="002060"/>
                <w:sz w:val="20"/>
                <w:szCs w:val="20"/>
              </w:rPr>
              <w:t>Megson</w:t>
            </w:r>
            <w:proofErr w:type="spellEnd"/>
          </w:p>
        </w:tc>
        <w:tc>
          <w:tcPr>
            <w:tcW w:w="1871" w:type="dxa"/>
            <w:tcBorders>
              <w:top w:val="single" w:sz="6" w:space="0" w:color="000000"/>
              <w:left w:val="single" w:sz="6" w:space="0" w:color="000000"/>
              <w:bottom w:val="single" w:sz="6" w:space="0" w:color="000000"/>
              <w:right w:val="single" w:sz="6" w:space="0" w:color="000000"/>
            </w:tcBorders>
            <w:vAlign w:val="center"/>
          </w:tcPr>
          <w:p w14:paraId="0E868C66" w14:textId="77777777" w:rsidR="001F1796" w:rsidRDefault="00000000">
            <w:pPr>
              <w:ind w:left="0" w:hanging="2"/>
              <w:rPr>
                <w:rFonts w:ascii="Arial" w:eastAsia="Arial" w:hAnsi="Arial" w:cs="Arial"/>
                <w:color w:val="002060"/>
                <w:sz w:val="20"/>
                <w:szCs w:val="20"/>
              </w:rPr>
            </w:pPr>
            <w:hyperlink r:id="rId28">
              <w:proofErr w:type="spellStart"/>
              <w:r>
                <w:rPr>
                  <w:rFonts w:ascii="Arial" w:eastAsia="Arial" w:hAnsi="Arial" w:cs="Arial"/>
                  <w:b/>
                  <w:color w:val="0000FF"/>
                  <w:sz w:val="20"/>
                  <w:szCs w:val="20"/>
                  <w:u w:val="single"/>
                </w:rPr>
                <w:t>Huzma</w:t>
              </w:r>
              <w:proofErr w:type="spellEnd"/>
              <w:r>
                <w:rPr>
                  <w:rFonts w:ascii="Arial" w:eastAsia="Arial" w:hAnsi="Arial" w:cs="Arial"/>
                  <w:b/>
                  <w:color w:val="0000FF"/>
                  <w:sz w:val="20"/>
                  <w:szCs w:val="20"/>
                  <w:u w:val="single"/>
                </w:rPr>
                <w:t xml:space="preserve"> Kelly</w:t>
              </w:r>
            </w:hyperlink>
            <w:r>
              <w:rPr>
                <w:rFonts w:ascii="Arial" w:eastAsia="Arial" w:hAnsi="Arial" w:cs="Arial"/>
                <w:b/>
                <w:color w:val="002060"/>
                <w:sz w:val="20"/>
                <w:szCs w:val="20"/>
              </w:rPr>
              <w:t xml:space="preserve"> </w:t>
            </w:r>
          </w:p>
        </w:tc>
      </w:tr>
    </w:tbl>
    <w:p w14:paraId="4C1B51EF" w14:textId="77777777" w:rsidR="001F1796" w:rsidRDefault="00000000">
      <w:pPr>
        <w:ind w:left="0" w:hanging="2"/>
        <w:jc w:val="both"/>
        <w:rPr>
          <w:rFonts w:ascii="Arial" w:eastAsia="Arial" w:hAnsi="Arial" w:cs="Arial"/>
          <w:color w:val="002060"/>
          <w:sz w:val="20"/>
          <w:szCs w:val="20"/>
        </w:rPr>
      </w:pPr>
      <w:r>
        <w:rPr>
          <w:rFonts w:ascii="Arial" w:eastAsia="Arial" w:hAnsi="Arial" w:cs="Arial"/>
          <w:color w:val="002060"/>
          <w:sz w:val="20"/>
          <w:szCs w:val="20"/>
        </w:rPr>
        <w:br/>
      </w:r>
    </w:p>
    <w:p w14:paraId="4F230B73" w14:textId="77777777" w:rsidR="001F1796" w:rsidRDefault="001F1796">
      <w:pPr>
        <w:pBdr>
          <w:top w:val="nil"/>
          <w:left w:val="nil"/>
          <w:bottom w:val="nil"/>
          <w:right w:val="nil"/>
          <w:between w:val="nil"/>
        </w:pBdr>
        <w:spacing w:line="240" w:lineRule="auto"/>
        <w:ind w:left="0" w:hanging="2"/>
        <w:rPr>
          <w:rFonts w:ascii="Arial" w:eastAsia="Arial" w:hAnsi="Arial" w:cs="Arial"/>
          <w:color w:val="000000"/>
          <w:sz w:val="16"/>
          <w:szCs w:val="16"/>
        </w:rPr>
      </w:pPr>
    </w:p>
    <w:p w14:paraId="0E7B1B83" w14:textId="77777777" w:rsidR="001F1796" w:rsidRDefault="001F1796">
      <w:pPr>
        <w:pBdr>
          <w:top w:val="nil"/>
          <w:left w:val="nil"/>
          <w:bottom w:val="nil"/>
          <w:right w:val="nil"/>
          <w:between w:val="nil"/>
        </w:pBdr>
        <w:spacing w:line="240" w:lineRule="auto"/>
        <w:ind w:left="0" w:hanging="2"/>
        <w:rPr>
          <w:rFonts w:ascii="Arial" w:eastAsia="Arial" w:hAnsi="Arial" w:cs="Arial"/>
          <w:color w:val="000000"/>
          <w:sz w:val="16"/>
          <w:szCs w:val="16"/>
        </w:rPr>
      </w:pPr>
    </w:p>
    <w:p w14:paraId="23DB372D" w14:textId="77777777" w:rsidR="001F1796" w:rsidRDefault="00000000">
      <w:pPr>
        <w:pBdr>
          <w:top w:val="nil"/>
          <w:left w:val="nil"/>
          <w:bottom w:val="nil"/>
          <w:right w:val="nil"/>
          <w:between w:val="nil"/>
        </w:pBdr>
        <w:tabs>
          <w:tab w:val="right" w:pos="8789"/>
        </w:tabs>
        <w:spacing w:line="240" w:lineRule="auto"/>
        <w:ind w:left="0" w:hanging="2"/>
        <w:rPr>
          <w:rFonts w:ascii="Arial" w:eastAsia="Arial" w:hAnsi="Arial" w:cs="Arial"/>
          <w:color w:val="000000"/>
          <w:sz w:val="16"/>
          <w:szCs w:val="16"/>
        </w:rPr>
      </w:pPr>
      <w:r>
        <w:rPr>
          <w:rFonts w:ascii="Arial" w:eastAsia="Arial" w:hAnsi="Arial" w:cs="Arial"/>
          <w:b/>
          <w:color w:val="000000"/>
          <w:sz w:val="16"/>
          <w:szCs w:val="16"/>
        </w:rPr>
        <w:t>For Use in Academic Year: 2015/16</w:t>
      </w:r>
    </w:p>
    <w:p w14:paraId="2BE070DF" w14:textId="77777777" w:rsidR="001F1796" w:rsidRDefault="00000000">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br/>
        <w:t xml:space="preserve">Author: Dr Bob </w:t>
      </w:r>
      <w:proofErr w:type="spellStart"/>
      <w:r>
        <w:rPr>
          <w:rFonts w:ascii="Arial" w:eastAsia="Arial" w:hAnsi="Arial" w:cs="Arial"/>
          <w:color w:val="000000"/>
          <w:sz w:val="16"/>
          <w:szCs w:val="16"/>
        </w:rPr>
        <w:t>Odle</w:t>
      </w:r>
      <w:proofErr w:type="spellEnd"/>
      <w:r>
        <w:rPr>
          <w:rFonts w:ascii="Arial" w:eastAsia="Arial" w:hAnsi="Arial" w:cs="Arial"/>
          <w:color w:val="000000"/>
          <w:sz w:val="16"/>
          <w:szCs w:val="16"/>
        </w:rPr>
        <w:t xml:space="preserve"> - Version: 2013/14v1.2 (updated August 2016) </w:t>
      </w:r>
    </w:p>
    <w:sectPr w:rsidR="001F1796">
      <w:headerReference w:type="default" r:id="rId29"/>
      <w:footerReference w:type="default" r:id="rId30"/>
      <w:headerReference w:type="first" r:id="rId31"/>
      <w:pgSz w:w="11906" w:h="16838"/>
      <w:pgMar w:top="510" w:right="1588" w:bottom="510" w:left="158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BD1D6" w14:textId="77777777" w:rsidR="00F87ACA" w:rsidRDefault="00F87ACA">
      <w:pPr>
        <w:spacing w:line="240" w:lineRule="auto"/>
        <w:ind w:left="0" w:hanging="2"/>
      </w:pPr>
      <w:r>
        <w:separator/>
      </w:r>
    </w:p>
  </w:endnote>
  <w:endnote w:type="continuationSeparator" w:id="0">
    <w:p w14:paraId="2E50C51E" w14:textId="77777777" w:rsidR="00F87ACA" w:rsidRDefault="00F87AC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Arim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2219" w14:textId="77777777" w:rsidR="001F1796" w:rsidRDefault="00000000">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br/>
      <w:t>Use in 20</w:t>
    </w:r>
    <w:r>
      <w:rPr>
        <w:rFonts w:ascii="Arial" w:eastAsia="Arial" w:hAnsi="Arial" w:cs="Arial"/>
        <w:sz w:val="16"/>
        <w:szCs w:val="16"/>
      </w:rPr>
      <w:t>22</w:t>
    </w:r>
    <w:r>
      <w:rPr>
        <w:rFonts w:ascii="Arial" w:eastAsia="Arial" w:hAnsi="Arial" w:cs="Arial"/>
        <w:color w:val="000000"/>
        <w:sz w:val="16"/>
        <w:szCs w:val="16"/>
      </w:rPr>
      <w:t>/</w:t>
    </w:r>
    <w:r>
      <w:rPr>
        <w:rFonts w:ascii="Arial" w:eastAsia="Arial" w:hAnsi="Arial" w:cs="Arial"/>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AE753" w14:textId="77777777" w:rsidR="00F87ACA" w:rsidRDefault="00F87ACA">
      <w:pPr>
        <w:spacing w:line="240" w:lineRule="auto"/>
        <w:ind w:left="0" w:hanging="2"/>
      </w:pPr>
      <w:r>
        <w:separator/>
      </w:r>
    </w:p>
  </w:footnote>
  <w:footnote w:type="continuationSeparator" w:id="0">
    <w:p w14:paraId="228D0A75" w14:textId="77777777" w:rsidR="00F87ACA" w:rsidRDefault="00F87AC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C4E62" w14:textId="77777777" w:rsidR="001F1796" w:rsidRDefault="00000000">
    <w:pPr>
      <w:pBdr>
        <w:top w:val="nil"/>
        <w:left w:val="nil"/>
        <w:bottom w:val="nil"/>
        <w:right w:val="nil"/>
        <w:between w:val="nil"/>
      </w:pBdr>
      <w:spacing w:line="240" w:lineRule="auto"/>
      <w:ind w:left="0" w:hanging="2"/>
      <w:rPr>
        <w:color w:val="000000"/>
      </w:rPr>
    </w:pP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F1544" w14:textId="77777777" w:rsidR="001F1796" w:rsidRDefault="00000000">
    <w:pPr>
      <w:pBdr>
        <w:top w:val="nil"/>
        <w:left w:val="nil"/>
        <w:bottom w:val="nil"/>
        <w:right w:val="nil"/>
        <w:between w:val="nil"/>
      </w:pBdr>
      <w:spacing w:line="240" w:lineRule="auto"/>
      <w:ind w:left="0" w:hanging="2"/>
      <w:rPr>
        <w:color w:val="000000"/>
      </w:rPr>
    </w:pPr>
    <w:r>
      <w:rPr>
        <w:noProof/>
        <w:color w:val="000000"/>
      </w:rPr>
      <w:drawing>
        <wp:inline distT="0" distB="0" distL="114300" distR="114300" wp14:anchorId="0E40610D" wp14:editId="56D7F062">
          <wp:extent cx="2158365" cy="505460"/>
          <wp:effectExtent l="0" t="0" r="0" b="0"/>
          <wp:docPr id="1035" name="image1.png" descr="Description: UOW logo claret 55mm300"/>
          <wp:cNvGraphicFramePr/>
          <a:graphic xmlns:a="http://schemas.openxmlformats.org/drawingml/2006/main">
            <a:graphicData uri="http://schemas.openxmlformats.org/drawingml/2006/picture">
              <pic:pic xmlns:pic="http://schemas.openxmlformats.org/drawingml/2006/picture">
                <pic:nvPicPr>
                  <pic:cNvPr id="0" name="image1.png" descr="Description: UOW logo claret 55mm300"/>
                  <pic:cNvPicPr preferRelativeResize="0"/>
                </pic:nvPicPr>
                <pic:blipFill>
                  <a:blip r:embed="rId1"/>
                  <a:srcRect/>
                  <a:stretch>
                    <a:fillRect/>
                  </a:stretch>
                </pic:blipFill>
                <pic:spPr>
                  <a:xfrm>
                    <a:off x="0" y="0"/>
                    <a:ext cx="2158365" cy="50546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0163"/>
    <w:multiLevelType w:val="multilevel"/>
    <w:tmpl w:val="DEA2AE1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8C946FC"/>
    <w:multiLevelType w:val="multilevel"/>
    <w:tmpl w:val="D716F464"/>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15:restartNumberingAfterBreak="0">
    <w:nsid w:val="425D2347"/>
    <w:multiLevelType w:val="multilevel"/>
    <w:tmpl w:val="2298832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4D23769B"/>
    <w:multiLevelType w:val="multilevel"/>
    <w:tmpl w:val="B41632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598875227">
    <w:abstractNumId w:val="0"/>
  </w:num>
  <w:num w:numId="2" w16cid:durableId="310646724">
    <w:abstractNumId w:val="2"/>
  </w:num>
  <w:num w:numId="3" w16cid:durableId="186647321">
    <w:abstractNumId w:val="3"/>
  </w:num>
  <w:num w:numId="4" w16cid:durableId="1821387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796"/>
    <w:rsid w:val="001F1796"/>
    <w:rsid w:val="00615772"/>
    <w:rsid w:val="007E0DCA"/>
    <w:rsid w:val="00DA31B0"/>
    <w:rsid w:val="00F87A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63AD"/>
  <w15:docId w15:val="{00858097-9B98-46F9-AFBA-E3DA346C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rPr>
      <w:rFonts w:ascii="Tahoma" w:hAnsi="Tahoma" w:cs="Tahoma"/>
      <w:sz w:val="16"/>
      <w:szCs w:val="16"/>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customStyle="1" w:styleId="MediumGrid1-Accent21">
    <w:name w:val="Medium Grid 1 - Accent 21"/>
    <w:basedOn w:val="Normal"/>
    <w:pPr>
      <w:ind w:left="720"/>
      <w:contextualSpacing/>
    </w:pPr>
  </w:style>
  <w:style w:type="character" w:customStyle="1" w:styleId="apple-converted-space">
    <w:name w:val="apple-converted-space"/>
    <w:rPr>
      <w:w w:val="100"/>
      <w:position w:val="-1"/>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rFonts w:ascii="Calibri" w:hAnsi="Calibri" w:cs="Arial"/>
      <w:position w:val="-1"/>
      <w:sz w:val="22"/>
      <w:szCs w:val="22"/>
      <w:lang w:val="en-US"/>
    </w:rPr>
  </w:style>
  <w:style w:type="character" w:customStyle="1" w:styleId="NoSpacingChar">
    <w:name w:val="No Spacing Char"/>
    <w:rPr>
      <w:rFonts w:ascii="Calibri" w:eastAsia="Times New Roman" w:hAnsi="Calibri" w:cs="Arial"/>
      <w:w w:val="100"/>
      <w:position w:val="-1"/>
      <w:sz w:val="22"/>
      <w:szCs w:val="22"/>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a.clarke03@westminster.ac.uk" TargetMode="External"/><Relationship Id="rId18" Type="http://schemas.openxmlformats.org/officeDocument/2006/relationships/hyperlink" Target="mailto:nres.queries@nhs.net" TargetMode="External"/><Relationship Id="rId26" Type="http://schemas.openxmlformats.org/officeDocument/2006/relationships/hyperlink" Target="http://www.hta.gov.uk" TargetMode="External"/><Relationship Id="rId3" Type="http://schemas.openxmlformats.org/officeDocument/2006/relationships/styles" Target="styles.xml"/><Relationship Id="rId21" Type="http://schemas.openxmlformats.org/officeDocument/2006/relationships/hyperlink" Target="http://www.screc.org.uk/" TargetMode="External"/><Relationship Id="rId7" Type="http://schemas.openxmlformats.org/officeDocument/2006/relationships/endnotes" Target="endnotes.xml"/><Relationship Id="rId12" Type="http://schemas.openxmlformats.org/officeDocument/2006/relationships/hyperlink" Target="https://myintranet.westminster.ac.uk/my-tools/bookings/travel/overseas-travel" TargetMode="External"/><Relationship Id="rId17" Type="http://schemas.openxmlformats.org/officeDocument/2006/relationships/hyperlink" Target="https://www.myresearchproject.org.uk/" TargetMode="External"/><Relationship Id="rId25" Type="http://schemas.openxmlformats.org/officeDocument/2006/relationships/hyperlink" Target="http://www.hta.gov.uk/policiesandcodesofpractice/codesofpractice.cf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mailto:N.Presneau@westminster.ac.uk"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intranet.westminster.ac.uk/my-journey/employee-health-and-wellbeing" TargetMode="External"/><Relationship Id="rId24" Type="http://schemas.openxmlformats.org/officeDocument/2006/relationships/hyperlink" Target="http://www.nres.nhs.uk/EasySiteWeb/GatewayLink.aspx?alId=13401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universitiesuk.ac.uk/highereducation/Documents/2012/OversightOfSecuritySensitiveResearchMaterial.pdf" TargetMode="External"/><Relationship Id="rId23" Type="http://schemas.openxmlformats.org/officeDocument/2006/relationships/hyperlink" Target="http://www.nres.nhs.uk/applications/guidance/governance-and-directives/?entryid62=131341" TargetMode="External"/><Relationship Id="rId28" Type="http://schemas.openxmlformats.org/officeDocument/2006/relationships/hyperlink" Target="mailto:h.kelly01@westminster.ac.uk" TargetMode="External"/><Relationship Id="rId10" Type="http://schemas.openxmlformats.org/officeDocument/2006/relationships/hyperlink" Target="http://www.ucea.ac.uk/en/publications/index.cfm/guidance-on-health-and-safety-in-fieldwork" TargetMode="External"/><Relationship Id="rId19" Type="http://schemas.openxmlformats.org/officeDocument/2006/relationships/hyperlink" Target="http://www.hra-decisiontools.org.uk/ethic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myintranet.westminster.ac.uk/my-journey/employee-health-and-wellbeing" TargetMode="External"/><Relationship Id="rId14" Type="http://schemas.openxmlformats.org/officeDocument/2006/relationships/hyperlink" Target="mailto:a.sylvestre@westminster.ac.uk" TargetMode="External"/><Relationship Id="rId22" Type="http://schemas.openxmlformats.org/officeDocument/2006/relationships/hyperlink" Target="http://www.hra-decisiontools.org.uk/ethics/" TargetMode="External"/><Relationship Id="rId27" Type="http://schemas.openxmlformats.org/officeDocument/2006/relationships/hyperlink" Target="http://www.rsclearn.mrc.ac.uk/MRC_HumanTissueAct/player.html" TargetMode="External"/><Relationship Id="rId30" Type="http://schemas.openxmlformats.org/officeDocument/2006/relationships/footer" Target="footer1.xml"/><Relationship Id="rId8" Type="http://schemas.openxmlformats.org/officeDocument/2006/relationships/hyperlink" Target="https://myintranet.westminster.ac.uk/my-journey/employee-health-and-wellbeing/health-and-safety-policies-and-guidance/?a=187490:workspace%3A%2F%2FSpacesStore%2F489ad851%2D1294%2D494b%2D9120%2D1c91ef2f948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AdGNICBXmMv737GmGYCIpxJUlg==">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2153</Words>
  <Characters>14041</Characters>
  <Application>Microsoft Office Word</Application>
  <DocSecurity>0</DocSecurity>
  <Lines>610</Lines>
  <Paragraphs>506</Paragraphs>
  <ScaleCrop>false</ScaleCrop>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Westminster</dc:creator>
  <cp:lastModifiedBy>Hammadh Arquil</cp:lastModifiedBy>
  <cp:revision>4</cp:revision>
  <cp:lastPrinted>2022-11-01T16:22:00Z</cp:lastPrinted>
  <dcterms:created xsi:type="dcterms:W3CDTF">2022-11-01T09:40:00Z</dcterms:created>
  <dcterms:modified xsi:type="dcterms:W3CDTF">2022-11-01T16:25:00Z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c750226436799d6def564b50342a1a1ff5815f8d51abb3eab1b966950ede3b5d</vt:lpwstr>
  </property>
</Properties>
</file>